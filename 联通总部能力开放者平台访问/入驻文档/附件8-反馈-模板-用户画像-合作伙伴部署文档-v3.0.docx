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ongti SC" w:eastAsia="Songti SC" w:hAnsi="Songti SC"/>
          <w:kern w:val="2"/>
          <w:sz w:val="24"/>
          <w:szCs w:val="24"/>
        </w:rPr>
        <w:id w:val="-2126608906"/>
      </w:sdtPr>
      <w:sdtEndPr/>
      <w:sdtContent>
        <w:p w14:paraId="6AB20829" w14:textId="77777777" w:rsidR="00E06EDC" w:rsidRDefault="00E06EDC">
          <w:pPr>
            <w:pStyle w:val="13"/>
            <w:ind w:firstLine="480"/>
            <w:rPr>
              <w:rFonts w:ascii="Songti SC" w:eastAsia="Songti SC" w:hAnsi="Songti SC"/>
            </w:rPr>
          </w:pPr>
        </w:p>
        <w:p w14:paraId="4AEFFFAF" w14:textId="77777777" w:rsidR="00E06EDC" w:rsidRDefault="00E853A2">
          <w:pPr>
            <w:widowControl/>
            <w:jc w:val="left"/>
            <w:rPr>
              <w:rFonts w:ascii="Songti SC" w:eastAsia="Songti SC" w:hAnsi="Songti SC"/>
            </w:rPr>
          </w:pPr>
          <w:r>
            <w:rPr>
              <w:rFonts w:ascii="Songti SC" w:eastAsia="Songti SC" w:hAnsi="Songti SC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C4C3BB" wp14:editId="2695C04A">
                    <wp:simplePos x="0" y="0"/>
                    <wp:positionH relativeFrom="page">
                      <wp:posOffset>2146935</wp:posOffset>
                    </wp:positionH>
                    <wp:positionV relativeFrom="page">
                      <wp:posOffset>8817610</wp:posOffset>
                    </wp:positionV>
                    <wp:extent cx="3400425" cy="834390"/>
                    <wp:effectExtent l="0" t="0" r="9525" b="381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834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F2B9D5" w14:textId="77777777" w:rsidR="00E06EDC" w:rsidRDefault="00E853A2">
                                <w:pPr>
                                  <w:pStyle w:val="13"/>
                                  <w:jc w:val="center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中国联通</w:t>
                                </w:r>
                              </w:p>
                              <w:p w14:paraId="1BCFE52A" w14:textId="77777777" w:rsidR="00E06EDC" w:rsidRDefault="00E853A2">
                                <w:pPr>
                                  <w:pStyle w:val="13"/>
                                  <w:jc w:val="center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大数据公司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生产多租户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C4C3B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26" type="#_x0000_t202" style="position:absolute;margin-left:169.05pt;margin-top:694.3pt;width:267.75pt;height:65.7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" filled="f" stroked="f" strokeweight=".5pt">
                    <v:textbox style="mso-fit-shape-to-text:t" inset="0,0,0,0">
                      <w:txbxContent>
                        <w:p w14:paraId="15F2B9D5" w14:textId="77777777" w:rsidR="00E06EDC" w:rsidRDefault="00E853A2">
                          <w:pPr>
                            <w:pStyle w:val="13"/>
                            <w:jc w:val="center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6"/>
                              <w:szCs w:val="26"/>
                            </w:rPr>
                            <w:t>中国联通</w:t>
                          </w:r>
                        </w:p>
                        <w:p w14:paraId="1BCFE52A" w14:textId="77777777" w:rsidR="00E06EDC" w:rsidRDefault="00E853A2">
                          <w:pPr>
                            <w:pStyle w:val="13"/>
                            <w:jc w:val="center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6"/>
                              <w:szCs w:val="26"/>
                            </w:rPr>
                            <w:t>大数据公司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6"/>
                              <w:szCs w:val="26"/>
                            </w:rPr>
                            <w:t>-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6"/>
                              <w:szCs w:val="26"/>
                            </w:rPr>
                            <w:t>生产多租户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Songti SC" w:eastAsia="Songti SC" w:hAnsi="Songti SC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FEAB2D" wp14:editId="19F9C474">
                    <wp:simplePos x="0" y="0"/>
                    <wp:positionH relativeFrom="page">
                      <wp:posOffset>1689735</wp:posOffset>
                    </wp:positionH>
                    <wp:positionV relativeFrom="page">
                      <wp:posOffset>1270000</wp:posOffset>
                    </wp:positionV>
                    <wp:extent cx="4191000" cy="2849880"/>
                    <wp:effectExtent l="0" t="0" r="0" b="13970"/>
                    <wp:wrapNone/>
                    <wp:docPr id="4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1000" cy="284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591F90" w14:textId="77777777" w:rsidR="00E06EDC" w:rsidRDefault="00E853A2">
                                <w:pPr>
                                  <w:spacing w:before="120"/>
                                  <w:jc w:val="center"/>
                                  <w:rPr>
                                    <w:rFonts w:ascii="Songti SC" w:eastAsia="Songti SC" w:hAnsi="Songti SC"/>
                                    <w:color w:val="404040" w:themeColor="text1" w:themeTint="BF"/>
                                    <w:sz w:val="7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Songti SC" w:eastAsia="Songti SC" w:hAnsi="Songti SC" w:hint="eastAsia"/>
                                    <w:color w:val="404040" w:themeColor="text1" w:themeTint="BF"/>
                                    <w:sz w:val="72"/>
                                    <w:szCs w:val="36"/>
                                  </w:rPr>
                                  <w:t>生产平台多租户模型部署说明文档</w:t>
                                </w:r>
                              </w:p>
                              <w:p w14:paraId="1A1CD5B8" w14:textId="77777777" w:rsidR="00E06EDC" w:rsidRDefault="00E07F33">
                                <w:pPr>
                                  <w:spacing w:before="120"/>
                                  <w:jc w:val="center"/>
                                  <w:rPr>
                                    <w:rFonts w:ascii="Songti SC" w:eastAsia="Songti SC" w:hAnsi="Songti SC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Songti SC" w:eastAsia="Songti SC" w:hAnsi="Songti SC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id w:val="-1148361611"/>
                                    <w:text/>
                                  </w:sdtPr>
                                  <w:sdtEndPr/>
                                  <w:sdtContent>
                                    <w:r w:rsidR="00E44C85">
                                      <w:rPr>
                                        <w:rFonts w:ascii="Songti SC" w:eastAsia="Songti SC" w:hAnsi="Songti SC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用户画像</w:t>
                                    </w:r>
                                    <w:r w:rsidR="00E853A2">
                                      <w:rPr>
                                        <w:rFonts w:ascii="Songti SC" w:eastAsia="Songti SC" w:hAnsi="Songti SC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项目合作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9FEAB2D" id="文本框 1" o:spid="_x0000_s1027" type="#_x0000_t202" style="position:absolute;margin-left:133.05pt;margin-top:100pt;width:330pt;height:224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" filled="f" stroked="f" strokeweight=".5pt">
                    <v:textbox style="mso-fit-shape-to-text:t" inset="0,0,0,0">
                      <w:txbxContent>
                        <w:p w14:paraId="74591F90" w14:textId="77777777" w:rsidR="00E06EDC" w:rsidRDefault="00E853A2">
                          <w:pPr>
                            <w:spacing w:before="120"/>
                            <w:jc w:val="center"/>
                            <w:rPr>
                              <w:rFonts w:ascii="Songti SC" w:eastAsia="Songti SC" w:hAnsi="Songti SC"/>
                              <w:color w:val="404040" w:themeColor="text1" w:themeTint="BF"/>
                              <w:sz w:val="72"/>
                              <w:szCs w:val="36"/>
                            </w:rPr>
                          </w:pPr>
                          <w:r>
                            <w:rPr>
                              <w:rFonts w:ascii="Songti SC" w:eastAsia="Songti SC" w:hAnsi="Songti SC" w:hint="eastAsia"/>
                              <w:color w:val="404040" w:themeColor="text1" w:themeTint="BF"/>
                              <w:sz w:val="72"/>
                              <w:szCs w:val="36"/>
                            </w:rPr>
                            <w:t>生产平台多租户模型部署说明文档</w:t>
                          </w:r>
                        </w:p>
                        <w:p w14:paraId="1A1CD5B8" w14:textId="77777777" w:rsidR="00E06EDC" w:rsidRDefault="00E07F33">
                          <w:pPr>
                            <w:spacing w:before="120"/>
                            <w:jc w:val="center"/>
                            <w:rPr>
                              <w:rFonts w:ascii="Songti SC" w:eastAsia="Songti SC" w:hAnsi="Songti SC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Songti SC" w:eastAsia="Songti SC" w:hAnsi="Songti SC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id w:val="-1148361611"/>
                              <w:text/>
                            </w:sdtPr>
                            <w:sdtEndPr/>
                            <w:sdtContent>
                              <w:r w:rsidR="00E44C85">
                                <w:rPr>
                                  <w:rFonts w:ascii="Songti SC" w:eastAsia="Songti SC" w:hAnsi="Songti SC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用户画像</w:t>
                              </w:r>
                              <w:r w:rsidR="00E853A2">
                                <w:rPr>
                                  <w:rFonts w:ascii="Songti SC" w:eastAsia="Songti SC" w:hAnsi="Songti SC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项目合作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Songti SC" w:eastAsia="Songti SC" w:hAnsi="Songti SC"/>
            </w:rPr>
            <w:br w:type="page"/>
          </w:r>
        </w:p>
      </w:sdtContent>
    </w:sdt>
    <w:p w14:paraId="7430C0E6" w14:textId="77777777" w:rsidR="00E06EDC" w:rsidRDefault="00E853A2">
      <w:pPr>
        <w:pStyle w:val="2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项目背景</w:t>
      </w:r>
    </w:p>
    <w:p w14:paraId="0D654014" w14:textId="77777777" w:rsidR="00E06EDC" w:rsidRDefault="00E853A2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 xml:space="preserve">    </w:t>
      </w:r>
      <w:r>
        <w:rPr>
          <w:rFonts w:hint="eastAsia"/>
        </w:rPr>
        <w:t>通过</w:t>
      </w:r>
      <w:r>
        <w:t>分析用户DPI数据，评估用户</w:t>
      </w:r>
      <w:r>
        <w:rPr>
          <w:rFonts w:hint="eastAsia"/>
        </w:rPr>
        <w:t>在</w:t>
      </w:r>
      <w:r>
        <w:t>单位时间内的</w:t>
      </w:r>
      <w:r>
        <w:rPr>
          <w:rFonts w:hint="eastAsia"/>
        </w:rPr>
        <w:t>访问网站行为分析，相当于用户画像</w:t>
      </w:r>
      <w:r>
        <w:t>.</w:t>
      </w:r>
      <w:r>
        <w:rPr>
          <w:rFonts w:hint="eastAsia"/>
        </w:rPr>
        <w:t>（</w:t>
      </w:r>
      <w:r>
        <w:rPr>
          <w:rFonts w:hint="eastAsia"/>
          <w:b/>
          <w:bCs/>
        </w:rPr>
        <w:t>此项目用于营销</w:t>
      </w:r>
      <w:r>
        <w:rPr>
          <w:b/>
          <w:bCs/>
        </w:rPr>
        <w:t>程序</w:t>
      </w:r>
      <w:r>
        <w:rPr>
          <w:rFonts w:hint="eastAsia"/>
        </w:rPr>
        <w:t>）</w:t>
      </w:r>
    </w:p>
    <w:p w14:paraId="0057F0F3" w14:textId="77777777" w:rsidR="00E06EDC" w:rsidRDefault="00E853A2">
      <w:pPr>
        <w:pStyle w:val="2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项目目标</w:t>
      </w:r>
    </w:p>
    <w:p w14:paraId="48C337CD" w14:textId="77777777" w:rsidR="00E06EDC" w:rsidRDefault="00E853A2">
      <w:pPr>
        <w:ind w:firstLine="4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给全</w:t>
      </w:r>
      <w:proofErr w:type="gramStart"/>
      <w:r>
        <w:rPr>
          <w:rFonts w:ascii="Songti SC" w:eastAsia="Songti SC" w:hAnsi="Songti SC" w:hint="eastAsia"/>
        </w:rPr>
        <w:t>量用户</w:t>
      </w:r>
      <w:proofErr w:type="gramEnd"/>
      <w:r>
        <w:rPr>
          <w:rFonts w:ascii="Songti SC" w:eastAsia="Songti SC" w:hAnsi="Songti SC" w:hint="eastAsia"/>
        </w:rPr>
        <w:t>进行打标签，并统计出标签的打开次数。从而获取用户的浏览行为</w:t>
      </w:r>
    </w:p>
    <w:p w14:paraId="04407CAF" w14:textId="77777777" w:rsidR="00E06EDC" w:rsidRDefault="00E853A2">
      <w:pPr>
        <w:pStyle w:val="2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模型业务逻辑说明</w:t>
      </w:r>
    </w:p>
    <w:p w14:paraId="38FBF2D5" w14:textId="77777777" w:rsidR="00E06EDC" w:rsidRDefault="00E853A2">
      <w:pPr>
        <w:pStyle w:val="12"/>
        <w:numPr>
          <w:ilvl w:val="0"/>
          <w:numId w:val="2"/>
        </w:numPr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读取全</w:t>
      </w:r>
      <w:proofErr w:type="gramStart"/>
      <w:r>
        <w:rPr>
          <w:rFonts w:ascii="Songti SC" w:eastAsia="Songti SC" w:hAnsi="Songti SC" w:hint="eastAsia"/>
        </w:rPr>
        <w:t>量用户</w:t>
      </w:r>
      <w:proofErr w:type="gramEnd"/>
      <w:r>
        <w:rPr>
          <w:rFonts w:ascii="Songti SC" w:eastAsia="Songti SC" w:hAnsi="Songti SC" w:hint="eastAsia"/>
        </w:rPr>
        <w:t>数据（关于北京，上海地区），并进行数据初步计算。</w:t>
      </w:r>
    </w:p>
    <w:p w14:paraId="349FA421" w14:textId="77777777" w:rsidR="00E06EDC" w:rsidRDefault="00E853A2">
      <w:pPr>
        <w:pStyle w:val="12"/>
        <w:numPr>
          <w:ilvl w:val="0"/>
          <w:numId w:val="2"/>
        </w:numPr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对计算结果的</w:t>
      </w:r>
      <w:proofErr w:type="spellStart"/>
      <w:r>
        <w:rPr>
          <w:rFonts w:ascii="Songti SC" w:eastAsia="Songti SC" w:hAnsi="Songti SC" w:hint="eastAsia"/>
        </w:rPr>
        <w:t>url</w:t>
      </w:r>
      <w:proofErr w:type="spellEnd"/>
      <w:r>
        <w:rPr>
          <w:rFonts w:ascii="Songti SC" w:eastAsia="Songti SC" w:hAnsi="Songti SC" w:hint="eastAsia"/>
        </w:rPr>
        <w:t>进行标签化处理</w:t>
      </w:r>
    </w:p>
    <w:p w14:paraId="6B685C27" w14:textId="77777777" w:rsidR="00E06EDC" w:rsidRDefault="00E853A2">
      <w:pPr>
        <w:pStyle w:val="12"/>
        <w:numPr>
          <w:ilvl w:val="0"/>
          <w:numId w:val="2"/>
        </w:numPr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进行业务逻辑计算</w:t>
      </w:r>
    </w:p>
    <w:p w14:paraId="1DA44007" w14:textId="77777777" w:rsidR="00E06EDC" w:rsidRDefault="00E853A2">
      <w:pPr>
        <w:pStyle w:val="2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模型运行流程图</w:t>
      </w:r>
    </w:p>
    <w:p w14:paraId="413909C2" w14:textId="77777777" w:rsidR="00E06EDC" w:rsidRDefault="00E853A2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 xml:space="preserve">    </w:t>
      </w:r>
      <w:r>
        <w:rPr>
          <w:noProof/>
        </w:rPr>
        <w:drawing>
          <wp:inline distT="0" distB="0" distL="114300" distR="114300" wp14:anchorId="1DF24739" wp14:editId="72A30835">
            <wp:extent cx="1767840" cy="4854575"/>
            <wp:effectExtent l="0" t="0" r="0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485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3840AD" w14:textId="77777777" w:rsidR="00E06EDC" w:rsidRDefault="00E853A2">
      <w:pPr>
        <w:pStyle w:val="2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硬件及软件环境要求</w:t>
      </w:r>
    </w:p>
    <w:p w14:paraId="3D160796" w14:textId="77777777" w:rsidR="00E06EDC" w:rsidRDefault="00E853A2">
      <w:pPr>
        <w:pStyle w:val="12"/>
        <w:numPr>
          <w:ilvl w:val="0"/>
          <w:numId w:val="3"/>
        </w:numPr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硬件要求：目前尚不清楚，后期进行商谈；</w:t>
      </w:r>
    </w:p>
    <w:p w14:paraId="112DDE10" w14:textId="77777777" w:rsidR="00E06EDC" w:rsidRDefault="00E853A2">
      <w:pPr>
        <w:pStyle w:val="12"/>
        <w:numPr>
          <w:ilvl w:val="0"/>
          <w:numId w:val="3"/>
        </w:numPr>
        <w:ind w:firstLineChars="0"/>
        <w:jc w:val="left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软件环境：如</w:t>
      </w:r>
      <w:proofErr w:type="spellStart"/>
      <w:r>
        <w:rPr>
          <w:rFonts w:ascii="Songti SC" w:eastAsia="Songti SC" w:hAnsi="Songti SC" w:hint="eastAsia"/>
        </w:rPr>
        <w:t>hdfs</w:t>
      </w:r>
      <w:proofErr w:type="spellEnd"/>
      <w:r>
        <w:rPr>
          <w:rFonts w:ascii="Songti SC" w:eastAsia="Songti SC" w:hAnsi="Songti SC" w:hint="eastAsia"/>
        </w:rPr>
        <w:t>，spark；</w:t>
      </w:r>
    </w:p>
    <w:p w14:paraId="27ACB3C0" w14:textId="77777777" w:rsidR="00E06EDC" w:rsidRDefault="00E06EDC">
      <w:pPr>
        <w:pStyle w:val="ad"/>
        <w:ind w:left="1004" w:firstLineChars="0" w:firstLine="0"/>
        <w:rPr>
          <w:rFonts w:ascii="Songti SC" w:eastAsia="Songti SC" w:hAnsi="Songti SC"/>
        </w:rPr>
      </w:pPr>
    </w:p>
    <w:p w14:paraId="27789F79" w14:textId="77777777" w:rsidR="00E06EDC" w:rsidRDefault="00E06EDC"/>
    <w:p w14:paraId="598AACD0" w14:textId="77777777" w:rsidR="00E06EDC" w:rsidRDefault="00E853A2">
      <w:r>
        <w:rPr>
          <w:rFonts w:eastAsia="宋体" w:hint="eastAsia"/>
        </w:rPr>
        <w:t xml:space="preserve">  </w:t>
      </w:r>
      <w:r>
        <w:rPr>
          <w:rFonts w:hint="eastAsia"/>
        </w:rPr>
        <w:t>生产环境软件版本声明：</w:t>
      </w:r>
    </w:p>
    <w:p w14:paraId="381488D2" w14:textId="77777777" w:rsidR="00E06EDC" w:rsidRDefault="00E853A2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 Hadoop 2.6.0-cdh5.5.4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 hive   1.1.0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 Python 2.7.5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lastRenderedPageBreak/>
        <w:t xml:space="preserve">  HBase1.0.0-cdh5.5.4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 spark 1.5.0 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scala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 2.10.4 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 jdk1.7</w:t>
      </w:r>
    </w:p>
    <w:p w14:paraId="06D1B14A" w14:textId="77777777" w:rsidR="00E06EDC" w:rsidRDefault="00E853A2">
      <w:pPr>
        <w:pStyle w:val="2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生产平台模型数据输入</w:t>
      </w:r>
    </w:p>
    <w:p w14:paraId="358B24EC" w14:textId="77777777" w:rsidR="00E06EDC" w:rsidRDefault="00E853A2">
      <w:pPr>
        <w:ind w:firstLine="4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原始的dpi 数据</w:t>
      </w:r>
    </w:p>
    <w:p w14:paraId="36143EB0" w14:textId="77777777" w:rsidR="00E06EDC" w:rsidRDefault="00E853A2">
      <w:pPr>
        <w:pStyle w:val="12"/>
        <w:numPr>
          <w:ilvl w:val="0"/>
          <w:numId w:val="4"/>
        </w:numPr>
        <w:ind w:firstLineChars="0"/>
        <w:rPr>
          <w:rFonts w:ascii="Songti SC" w:eastAsia="Songti SC" w:hAnsi="Songti SC"/>
        </w:rPr>
      </w:pPr>
      <w:r>
        <w:rPr>
          <w:rFonts w:hint="eastAsia"/>
        </w:rPr>
        <w:t>原始流量上网日志表</w:t>
      </w:r>
    </w:p>
    <w:tbl>
      <w:tblPr>
        <w:tblW w:w="94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92"/>
        <w:gridCol w:w="1230"/>
        <w:gridCol w:w="1756"/>
        <w:gridCol w:w="602"/>
        <w:gridCol w:w="1180"/>
        <w:gridCol w:w="876"/>
        <w:gridCol w:w="3344"/>
      </w:tblGrid>
      <w:tr w:rsidR="00E06EDC" w14:paraId="46FABADC" w14:textId="77777777">
        <w:trPr>
          <w:trHeight w:val="270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5AE52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D4518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0AA99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D733F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EC2F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加密说明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3BF0A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9A27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06EDC" w14:paraId="58DFDA51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F6AF5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6F518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手机号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58D7C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device_number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199E1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08F952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shd w:val="pct10" w:color="auto" w:fill="FFFFFF"/>
              </w:rPr>
              <w:t>MD5加密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19B8E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95C1F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　</w:t>
            </w:r>
          </w:p>
        </w:tc>
      </w:tr>
      <w:tr w:rsidR="00E06EDC" w14:paraId="51FC7D10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73317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FAEC7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位置区编码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0F5B1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lac          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4245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12909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shd w:val="pct10" w:color="auto" w:fill="FFFFFF"/>
              </w:rPr>
              <w:t>MD5加密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FFB2F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2DC3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　</w:t>
            </w:r>
          </w:p>
        </w:tc>
      </w:tr>
      <w:tr w:rsidR="00E06EDC" w14:paraId="0E538DF4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A5E1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68520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CI号码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DF50B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ci           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E675C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00F63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shd w:val="pct10" w:color="auto" w:fill="FFFFFF"/>
              </w:rPr>
              <w:t>MD5加密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B1012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46AD7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　</w:t>
            </w:r>
          </w:p>
        </w:tc>
      </w:tr>
      <w:tr w:rsidR="00E06EDC" w14:paraId="15892FCC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86EF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A48A0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终端类型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11F1B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imei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   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327C1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8BB87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shd w:val="pct10" w:color="auto" w:fill="FFFFFF"/>
              </w:rPr>
              <w:t>MD5加密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F0E86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CF469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IMEI</w:t>
            </w:r>
          </w:p>
        </w:tc>
      </w:tr>
      <w:tr w:rsidR="00E06EDC" w14:paraId="7D86DE67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5BCF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DDE9B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流量类型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1A1F2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DPI_TYPE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E9F40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02808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C5CD9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D589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6EDC" w14:paraId="109DE879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1C84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5BA9C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4D786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START_TIME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1C67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76479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6539E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2B031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 HH:MM:SS.1234567，精确到0.1微妙</w:t>
            </w:r>
          </w:p>
        </w:tc>
      </w:tr>
      <w:tr w:rsidR="00E06EDC" w14:paraId="0F450838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C24EE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17B91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E353E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END_TIME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D594D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7A747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9337F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96DC6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6EDC" w14:paraId="24E21AB0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9042A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1A577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持续时长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5706A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CDR_DURA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67677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B8069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9F312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EB27C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以秒为单位</w:t>
            </w:r>
          </w:p>
        </w:tc>
      </w:tr>
      <w:tr w:rsidR="00E06EDC" w14:paraId="51DC7E55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68B09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09B7C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上行流量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994E7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UP_FLOW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225E1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3F8E9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0EA1F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27B2E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以bytes为单位</w:t>
            </w:r>
          </w:p>
        </w:tc>
      </w:tr>
      <w:tr w:rsidR="00E06EDC" w14:paraId="2B7861BD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76F01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A30F6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下行流量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51EAA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DOWN_FLOW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63CAC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4EF4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BB086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FBBE8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以bytes为单位</w:t>
            </w:r>
          </w:p>
        </w:tc>
      </w:tr>
      <w:tr w:rsidR="00E06EDC" w14:paraId="3939C77F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5AD0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ABE84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总流量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BCFCE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TOTAL_FLOW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E36F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4EBBF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D0BB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887AC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以bytes为单位</w:t>
            </w:r>
          </w:p>
        </w:tc>
      </w:tr>
      <w:tr w:rsidR="00E06EDC" w14:paraId="41961241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73032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0DEEE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网络类型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53889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RAT_TYPE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C513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3338E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DBDA2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0AAD3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6EDC" w14:paraId="6BCFD43B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72AE5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56085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终端IP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4932D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TERMINAL_IP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EFC6B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4AE5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40B9B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E200A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用户每次请求和应答的IP地址</w:t>
            </w:r>
          </w:p>
        </w:tc>
      </w:tr>
      <w:tr w:rsidR="00E06EDC" w14:paraId="47206028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DC8E8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12E4A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访问IP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9CE0F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TARGET_IP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2F4FC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D31BA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97FAA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8776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通信对端IP地址</w:t>
            </w:r>
          </w:p>
        </w:tc>
      </w:tr>
      <w:tr w:rsidR="00E06EDC" w14:paraId="716BCC59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5B167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39237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CFAA3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STATUS_CODE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7EA99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CFF0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91AA8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6B28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6EDC" w14:paraId="024FF6BF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B64F9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D7B00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 Agent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480F8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USER_AGENT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49F5C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4A29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3FA82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E318D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6EDC" w14:paraId="6369E8A8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9AF10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DE30F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APN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CBD05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APN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C4B59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369B4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AE618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A2067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6EDC" w14:paraId="728812D2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F5BAE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18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D1C91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IMSI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DD858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IMSI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7093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8919E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shd w:val="pct10" w:color="auto" w:fill="FFFFFF"/>
              </w:rPr>
              <w:t>MD5加密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7288C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B6E03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pct10" w:color="auto" w:fill="FFFFFF"/>
              </w:rPr>
              <w:t xml:space="preserve">　</w:t>
            </w:r>
          </w:p>
        </w:tc>
      </w:tr>
      <w:tr w:rsidR="00E06EDC" w14:paraId="6BFB61E5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70928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741EF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SGSN IP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95813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SGSN_IP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49A1B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8E968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F0E53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5744D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6EDC" w14:paraId="51847889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789AD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97283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GGSN IP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ADC11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GGSN_IP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92ECC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531E9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7D68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FB661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6EDC" w14:paraId="71DE7D32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0FCAE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A820B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内容类型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BA9E0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CONTENT_TYPE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0D3F7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05930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A5196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8EED0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6EDC" w14:paraId="2A299691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5ECFC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6945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源端口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0614C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SOURCE_PORT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1634B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B2769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3C7F3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AA931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6EDC" w14:paraId="328C9C2C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0362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87DC0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目的端口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CFC99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TARGET_PORT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36F38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E9814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CFDDA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34BB7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6EDC" w14:paraId="17179556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02504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ECE9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记录标识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5740C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RECORD_MEGTYPE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1BC30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D5063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19C5E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870AF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6EDC" w14:paraId="5A45B9CF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8BAB6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FDA57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合并记录数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8301E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merge_records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ADA1F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EAE67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588C7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CE839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6EDC" w14:paraId="4FBCEE62" w14:textId="77777777">
        <w:trPr>
          <w:trHeight w:val="2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61F94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64163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网址/特征信息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75DE3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9AF05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C3FB0" w14:textId="77777777" w:rsidR="00E06EDC" w:rsidRDefault="00E853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419DC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0B502" w14:textId="77777777" w:rsidR="00E06EDC" w:rsidRDefault="00E85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E12170C" w14:textId="77777777" w:rsidR="00E06EDC" w:rsidRDefault="00E06EDC">
      <w:pPr>
        <w:pStyle w:val="12"/>
        <w:ind w:firstLineChars="0" w:firstLine="0"/>
        <w:rPr>
          <w:rFonts w:ascii="Songti SC" w:eastAsia="Songti SC" w:hAnsi="Songti SC"/>
        </w:rPr>
      </w:pPr>
    </w:p>
    <w:p w14:paraId="370ADAFC" w14:textId="04C21E8E" w:rsidR="00E06EDC" w:rsidRDefault="00E853A2">
      <w:pPr>
        <w:ind w:left="4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注：涉及根据租户提供host进行过滤用户上网日志的数据存储目录，以/</w:t>
      </w:r>
      <w:proofErr w:type="spellStart"/>
      <w:r>
        <w:rPr>
          <w:rFonts w:ascii="Songti SC" w:eastAsia="Songti SC" w:hAnsi="Songti SC" w:hint="eastAsia"/>
        </w:rPr>
        <w:t>prov_id</w:t>
      </w:r>
      <w:proofErr w:type="spellEnd"/>
      <w:r w:rsidR="00B05E3F">
        <w:rPr>
          <w:rFonts w:ascii="Songti SC" w:eastAsia="Songti SC" w:hAnsi="Songti SC" w:hint="eastAsia"/>
        </w:rPr>
        <w:t xml:space="preserve"> /</w:t>
      </w:r>
      <w:proofErr w:type="spellStart"/>
      <w:r w:rsidR="00B05E3F">
        <w:rPr>
          <w:rFonts w:ascii="Songti SC" w:eastAsia="Songti SC" w:hAnsi="Songti SC" w:hint="eastAsia"/>
        </w:rPr>
        <w:t>day_id</w:t>
      </w:r>
      <w:proofErr w:type="spellEnd"/>
      <w:r w:rsidR="00B05E3F">
        <w:rPr>
          <w:rFonts w:ascii="Songti SC" w:eastAsia="Songti SC" w:hAnsi="Songti SC" w:hint="eastAsia"/>
        </w:rPr>
        <w:t xml:space="preserve"> </w:t>
      </w:r>
      <w:r>
        <w:rPr>
          <w:rFonts w:ascii="Songti SC" w:eastAsia="Songti SC" w:hAnsi="Songti SC" w:hint="eastAsia"/>
        </w:rPr>
        <w:t>/*.</w:t>
      </w:r>
      <w:proofErr w:type="spellStart"/>
      <w:r>
        <w:rPr>
          <w:rFonts w:ascii="Songti SC" w:eastAsia="Songti SC" w:hAnsi="Songti SC" w:hint="eastAsia"/>
        </w:rPr>
        <w:t>gz</w:t>
      </w:r>
      <w:proofErr w:type="spellEnd"/>
      <w:r>
        <w:rPr>
          <w:rFonts w:ascii="Songti SC" w:eastAsia="Songti SC" w:hAnsi="Songti SC" w:hint="eastAsia"/>
        </w:rPr>
        <w:t>结尾为统一存储路径，</w:t>
      </w:r>
      <w:proofErr w:type="spellStart"/>
      <w:r>
        <w:rPr>
          <w:rFonts w:ascii="Songti SC" w:eastAsia="Songti SC" w:hAnsi="Songti SC" w:hint="eastAsia"/>
        </w:rPr>
        <w:t>day_id</w:t>
      </w:r>
      <w:proofErr w:type="spellEnd"/>
      <w:r>
        <w:rPr>
          <w:rFonts w:ascii="Songti SC" w:eastAsia="Songti SC" w:hAnsi="Songti SC" w:hint="eastAsia"/>
        </w:rPr>
        <w:t>为日期，</w:t>
      </w:r>
      <w:proofErr w:type="spellStart"/>
      <w:r>
        <w:rPr>
          <w:rFonts w:ascii="Songti SC" w:eastAsia="Songti SC" w:hAnsi="Songti SC" w:hint="eastAsia"/>
        </w:rPr>
        <w:t>prov_id</w:t>
      </w:r>
      <w:proofErr w:type="spellEnd"/>
      <w:r>
        <w:rPr>
          <w:rFonts w:ascii="Songti SC" w:eastAsia="Songti SC" w:hAnsi="Songti SC" w:hint="eastAsia"/>
        </w:rPr>
        <w:t>为三位省份代码。例如</w:t>
      </w:r>
      <w:r w:rsidR="00B05E3F">
        <w:rPr>
          <w:rFonts w:ascii="Songti SC" w:eastAsia="Songti SC" w:hAnsi="Songti SC" w:hint="eastAsia"/>
        </w:rPr>
        <w:t>/011</w:t>
      </w:r>
      <w:r>
        <w:rPr>
          <w:rFonts w:ascii="Songti SC" w:eastAsia="Songti SC" w:hAnsi="Songti SC" w:hint="eastAsia"/>
        </w:rPr>
        <w:t>/</w:t>
      </w:r>
      <w:r w:rsidR="00B05E3F">
        <w:rPr>
          <w:rFonts w:ascii="Songti SC" w:eastAsia="Songti SC" w:hAnsi="Songti SC" w:hint="eastAsia"/>
        </w:rPr>
        <w:t xml:space="preserve"> </w:t>
      </w:r>
      <w:r>
        <w:rPr>
          <w:rFonts w:ascii="Songti SC" w:eastAsia="Songti SC" w:hAnsi="Songti SC" w:hint="eastAsia"/>
        </w:rPr>
        <w:t>20161001/*.</w:t>
      </w:r>
      <w:proofErr w:type="spellStart"/>
      <w:r>
        <w:rPr>
          <w:rFonts w:ascii="Songti SC" w:eastAsia="Songti SC" w:hAnsi="Songti SC" w:hint="eastAsia"/>
        </w:rPr>
        <w:t>gz</w:t>
      </w:r>
      <w:proofErr w:type="spellEnd"/>
    </w:p>
    <w:p w14:paraId="367FD528" w14:textId="77777777" w:rsidR="00E06EDC" w:rsidRDefault="00E853A2">
      <w:pPr>
        <w:pStyle w:val="2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合作伙伴模型数据输入</w:t>
      </w:r>
    </w:p>
    <w:p w14:paraId="612130AD" w14:textId="77777777" w:rsidR="00E06EDC" w:rsidRDefault="00E853A2">
      <w:pPr>
        <w:ind w:firstLine="4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 xml:space="preserve"> 无</w:t>
      </w:r>
    </w:p>
    <w:p w14:paraId="5155522F" w14:textId="77777777" w:rsidR="00E06EDC" w:rsidRDefault="00E853A2">
      <w:pPr>
        <w:pStyle w:val="2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模型输出</w:t>
      </w:r>
    </w:p>
    <w:p w14:paraId="513EC025" w14:textId="77777777" w:rsidR="00E06EDC" w:rsidRDefault="00E853A2">
      <w:pPr>
        <w:pStyle w:val="12"/>
        <w:ind w:left="720" w:firstLineChars="0" w:firstLine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 xml:space="preserve">模型的输出是按天进行输出，输出的路径目前是 </w:t>
      </w:r>
      <w:proofErr w:type="spellStart"/>
      <w:r>
        <w:rPr>
          <w:rFonts w:ascii="Songti SC" w:eastAsia="Songti SC" w:hAnsi="Songti SC" w:hint="eastAsia"/>
        </w:rPr>
        <w:t>hdfs</w:t>
      </w:r>
      <w:proofErr w:type="spellEnd"/>
      <w:r>
        <w:rPr>
          <w:rFonts w:ascii="Songti SC" w:eastAsia="Songti SC" w:hAnsi="Songti SC" w:hint="eastAsia"/>
        </w:rPr>
        <w:t xml:space="preserve"> 上的文件夹，目前没有表结构的说法</w:t>
      </w:r>
    </w:p>
    <w:p w14:paraId="55095F1F" w14:textId="6488BE4C" w:rsidR="00E06EDC" w:rsidRDefault="00E853A2" w:rsidP="00C6124E">
      <w:pPr>
        <w:pStyle w:val="ad"/>
        <w:numPr>
          <w:ilvl w:val="0"/>
          <w:numId w:val="12"/>
        </w:numPr>
        <w:ind w:firstLineChars="0"/>
        <w:rPr>
          <w:rFonts w:ascii="Songti SC" w:eastAsia="Songti SC" w:hAnsi="Songti SC"/>
        </w:rPr>
      </w:pPr>
      <w:r w:rsidRPr="00C6124E">
        <w:rPr>
          <w:rFonts w:ascii="Songti SC" w:eastAsia="Songti SC" w:hAnsi="Songti SC" w:hint="eastAsia"/>
        </w:rPr>
        <w:t>用户画像项目，</w:t>
      </w:r>
      <w:r w:rsidR="00C6124E" w:rsidRPr="00C6124E">
        <w:rPr>
          <w:rFonts w:ascii="Songti SC" w:eastAsia="Songti SC" w:hAnsi="Songti SC" w:hint="eastAsia"/>
        </w:rPr>
        <w:t>输出</w:t>
      </w:r>
      <w:r w:rsidRPr="00C6124E">
        <w:rPr>
          <w:rFonts w:ascii="Songti SC" w:eastAsia="Songti SC" w:hAnsi="Songti SC" w:hint="eastAsia"/>
        </w:rPr>
        <w:t>介绍</w:t>
      </w:r>
    </w:p>
    <w:p w14:paraId="0F5CE8D6" w14:textId="27772F70" w:rsidR="00C6124E" w:rsidRDefault="00C6124E" w:rsidP="00C6124E">
      <w:pPr>
        <w:ind w:left="1320"/>
        <w:rPr>
          <w:rFonts w:ascii="Songti SC" w:eastAsia="Songti SC" w:hAnsi="Songti SC"/>
        </w:rPr>
      </w:pPr>
      <w:proofErr w:type="spellStart"/>
      <w:r>
        <w:rPr>
          <w:rFonts w:ascii="Songti SC" w:eastAsia="Songti SC" w:hAnsi="Songti SC" w:hint="eastAsia"/>
        </w:rPr>
        <w:t>key</w:t>
      </w:r>
      <w:r w:rsidR="007D742C">
        <w:rPr>
          <w:rFonts w:ascii="Songti SC" w:eastAsia="Songti SC" w:hAnsi="Songti SC" w:hint="eastAsia"/>
        </w:rPr>
        <w:t>|</w:t>
      </w:r>
      <w:r>
        <w:rPr>
          <w:rFonts w:ascii="Songti SC" w:eastAsia="Songti SC" w:hAnsi="Songti SC" w:hint="eastAsia"/>
        </w:rPr>
        <w:t>value</w:t>
      </w:r>
      <w:proofErr w:type="spellEnd"/>
    </w:p>
    <w:p w14:paraId="3B463A1A" w14:textId="2FBE9E15" w:rsidR="00C6124E" w:rsidRDefault="00C6124E" w:rsidP="00C6124E">
      <w:pPr>
        <w:ind w:left="13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key：</w:t>
      </w:r>
      <w:proofErr w:type="spellStart"/>
      <w:r>
        <w:rPr>
          <w:rFonts w:ascii="Songti SC" w:eastAsia="Songti SC" w:hAnsi="Songti SC" w:hint="eastAsia"/>
        </w:rPr>
        <w:t>imei</w:t>
      </w:r>
      <w:proofErr w:type="spellEnd"/>
      <w:r>
        <w:rPr>
          <w:rFonts w:ascii="Songti SC" w:eastAsia="Songti SC" w:hAnsi="Songti SC" w:hint="eastAsia"/>
        </w:rPr>
        <w:t>号</w:t>
      </w:r>
    </w:p>
    <w:p w14:paraId="3EC35DAD" w14:textId="16C339E2" w:rsidR="00C6124E" w:rsidRDefault="00C6124E" w:rsidP="00C6124E">
      <w:pPr>
        <w:ind w:left="13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value ：对数据计算进行一个拼接</w:t>
      </w:r>
    </w:p>
    <w:p w14:paraId="7D4894FE" w14:textId="671B8E18" w:rsidR="00C6124E" w:rsidRPr="00E853A2" w:rsidRDefault="00C6124E" w:rsidP="00E853A2">
      <w:pPr>
        <w:ind w:left="13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（数字 表示的就是数字，字母表示的就是小数）</w:t>
      </w:r>
    </w:p>
    <w:p w14:paraId="1923785D" w14:textId="77777777" w:rsidR="00E06EDC" w:rsidRDefault="00E853A2">
      <w:pPr>
        <w:pStyle w:val="2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程序部署说明</w:t>
      </w:r>
    </w:p>
    <w:p w14:paraId="00CD3B6A" w14:textId="77777777" w:rsidR="00E06EDC" w:rsidRDefault="00E853A2">
      <w:pPr>
        <w:pStyle w:val="12"/>
        <w:ind w:left="720" w:firstLineChars="0" w:firstLine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主要程序部署说明及执行说明</w:t>
      </w:r>
    </w:p>
    <w:p w14:paraId="5C6D0AC0" w14:textId="77777777" w:rsidR="00E06EDC" w:rsidRDefault="00E853A2">
      <w:pPr>
        <w:pStyle w:val="12"/>
        <w:ind w:left="720" w:firstLineChars="0" w:firstLine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1.部署说明：</w:t>
      </w:r>
    </w:p>
    <w:p w14:paraId="5E425F43" w14:textId="77777777" w:rsidR="00E06EDC" w:rsidRDefault="00E853A2">
      <w:pPr>
        <w:pStyle w:val="12"/>
        <w:ind w:left="720" w:firstLineChars="0" w:firstLine="417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程序以jar的形式提交，需要依赖配置文件（文件名），依赖第三方jar包（jar</w:t>
      </w:r>
      <w:proofErr w:type="gramStart"/>
      <w:r>
        <w:rPr>
          <w:rFonts w:ascii="Songti SC" w:eastAsia="Songti SC" w:hAnsi="Songti SC" w:hint="eastAsia"/>
        </w:rPr>
        <w:t>包名和</w:t>
      </w:r>
      <w:proofErr w:type="gramEnd"/>
      <w:r>
        <w:rPr>
          <w:rFonts w:ascii="Songti SC" w:eastAsia="Songti SC" w:hAnsi="Songti SC" w:hint="eastAsia"/>
        </w:rPr>
        <w:t>版本）。</w:t>
      </w:r>
    </w:p>
    <w:p w14:paraId="334D67C8" w14:textId="77777777" w:rsidR="00E06EDC" w:rsidRDefault="00E853A2">
      <w:pPr>
        <w:pStyle w:val="12"/>
        <w:numPr>
          <w:ilvl w:val="0"/>
          <w:numId w:val="5"/>
        </w:numPr>
        <w:ind w:left="720" w:firstLineChars="0" w:firstLine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执行说明：</w:t>
      </w:r>
    </w:p>
    <w:p w14:paraId="3B932059" w14:textId="77777777" w:rsidR="00E06EDC" w:rsidRDefault="00E853A2">
      <w:pPr>
        <w:pStyle w:val="12"/>
        <w:ind w:left="720" w:firstLineChars="0" w:firstLine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①关于</w:t>
      </w:r>
      <w:proofErr w:type="spellStart"/>
      <w:r>
        <w:rPr>
          <w:rFonts w:ascii="Songti SC" w:eastAsia="Songti SC" w:hAnsi="Songti SC" w:hint="eastAsia"/>
        </w:rPr>
        <w:t>hadoop</w:t>
      </w:r>
      <w:proofErr w:type="spellEnd"/>
      <w:r>
        <w:rPr>
          <w:rFonts w:ascii="Songti SC" w:eastAsia="Songti SC" w:hAnsi="Songti SC" w:hint="eastAsia"/>
        </w:rPr>
        <w:t>的执行语句</w:t>
      </w:r>
      <w:proofErr w:type="gramStart"/>
      <w:r>
        <w:rPr>
          <w:rFonts w:ascii="Songti SC" w:eastAsia="Songti SC" w:hAnsi="Songti SC" w:hint="eastAsia"/>
        </w:rPr>
        <w:t>样例如</w:t>
      </w:r>
      <w:proofErr w:type="gramEnd"/>
      <w:r>
        <w:rPr>
          <w:rFonts w:ascii="Songti SC" w:eastAsia="Songti SC" w:hAnsi="Songti SC" w:hint="eastAsia"/>
        </w:rPr>
        <w:t>下：</w:t>
      </w:r>
    </w:p>
    <w:p w14:paraId="164CD51F" w14:textId="77777777" w:rsidR="00E06EDC" w:rsidRDefault="00E853A2">
      <w:pPr>
        <w:pStyle w:val="12"/>
        <w:ind w:left="720" w:firstLineChars="0" w:firstLine="0"/>
        <w:rPr>
          <w:rFonts w:ascii="Arial" w:eastAsia="Songti SC" w:hAnsi="Arial" w:cs="Arial"/>
        </w:rPr>
      </w:pPr>
      <w:proofErr w:type="spellStart"/>
      <w:r>
        <w:rPr>
          <w:rFonts w:ascii="Arial" w:eastAsia="Songti SC" w:hAnsi="Arial" w:cs="Arial"/>
        </w:rPr>
        <w:t>hadoop</w:t>
      </w:r>
      <w:proofErr w:type="spellEnd"/>
      <w:r>
        <w:rPr>
          <w:rFonts w:ascii="Arial" w:eastAsia="Songti SC" w:hAnsi="Arial" w:cs="Arial"/>
        </w:rPr>
        <w:t xml:space="preserve"> jar </w:t>
      </w:r>
      <w:r>
        <w:rPr>
          <w:rFonts w:ascii="Arial" w:eastAsia="Songti SC" w:hAnsi="Arial" w:cs="Arial" w:hint="eastAsia"/>
        </w:rPr>
        <w:t>xxx</w:t>
      </w:r>
      <w:r>
        <w:rPr>
          <w:rFonts w:ascii="Arial" w:eastAsia="Songti SC" w:hAnsi="Arial" w:cs="Arial"/>
        </w:rPr>
        <w:t xml:space="preserve">.jar </w:t>
      </w:r>
      <w:proofErr w:type="gramStart"/>
      <w:r>
        <w:rPr>
          <w:rFonts w:ascii="Arial" w:eastAsia="Songti SC" w:hAnsi="Arial" w:cs="Arial"/>
        </w:rPr>
        <w:t>主类参数</w:t>
      </w:r>
      <w:proofErr w:type="gramEnd"/>
      <w:r>
        <w:rPr>
          <w:rFonts w:ascii="Arial" w:eastAsia="Songti SC" w:hAnsi="Arial" w:cs="Arial"/>
        </w:rPr>
        <w:t>或者配置文件</w:t>
      </w:r>
      <w:r>
        <w:rPr>
          <w:rFonts w:ascii="Arial" w:eastAsia="Songti SC" w:hAnsi="Arial" w:cs="Arial"/>
        </w:rPr>
        <w:t xml:space="preserve"> input output </w:t>
      </w:r>
    </w:p>
    <w:p w14:paraId="1C98B120" w14:textId="77777777" w:rsidR="00E06EDC" w:rsidRDefault="00E853A2">
      <w:pPr>
        <w:pStyle w:val="12"/>
        <w:ind w:left="720" w:firstLineChars="0" w:firstLine="417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参数1 xxx.jar   部署程序的jar包</w:t>
      </w:r>
    </w:p>
    <w:p w14:paraId="28CFC835" w14:textId="77777777" w:rsidR="00E06EDC" w:rsidRDefault="00E853A2">
      <w:pPr>
        <w:pStyle w:val="12"/>
        <w:ind w:left="720" w:firstLineChars="0" w:firstLine="417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 xml:space="preserve">参数2 </w:t>
      </w:r>
      <w:proofErr w:type="gramStart"/>
      <w:r>
        <w:rPr>
          <w:rFonts w:ascii="Songti SC" w:eastAsia="Songti SC" w:hAnsi="Songti SC" w:hint="eastAsia"/>
        </w:rPr>
        <w:t>主类</w:t>
      </w:r>
      <w:proofErr w:type="gramEnd"/>
      <w:r>
        <w:rPr>
          <w:rFonts w:ascii="Songti SC" w:eastAsia="Songti SC" w:hAnsi="Songti SC" w:hint="eastAsia"/>
        </w:rPr>
        <w:t xml:space="preserve">      可以在外部指定，也可在jar包中指定</w:t>
      </w:r>
    </w:p>
    <w:p w14:paraId="464059D8" w14:textId="77777777" w:rsidR="00E06EDC" w:rsidRDefault="00E853A2">
      <w:pPr>
        <w:pStyle w:val="12"/>
        <w:ind w:left="720" w:firstLineChars="0" w:firstLine="417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 xml:space="preserve">参数3 </w:t>
      </w:r>
      <w:r>
        <w:rPr>
          <w:rFonts w:ascii="Arial" w:eastAsia="Songti SC" w:hAnsi="Arial" w:cs="Arial"/>
        </w:rPr>
        <w:t>参数或者</w:t>
      </w:r>
      <w:proofErr w:type="gramStart"/>
      <w:r>
        <w:rPr>
          <w:rFonts w:ascii="Arial" w:eastAsia="Songti SC" w:hAnsi="Arial" w:cs="Arial"/>
        </w:rPr>
        <w:t>配置文件</w:t>
      </w:r>
      <w:r>
        <w:rPr>
          <w:rFonts w:ascii="Arial" w:eastAsia="Songti SC" w:hAnsi="Arial" w:cs="Arial" w:hint="eastAsia"/>
        </w:rPr>
        <w:t>配置文件</w:t>
      </w:r>
      <w:proofErr w:type="gramEnd"/>
      <w:r>
        <w:rPr>
          <w:rFonts w:ascii="Songti SC" w:eastAsia="Songti SC" w:hAnsi="Songti SC" w:hint="eastAsia"/>
        </w:rPr>
        <w:t>可以在外部指定，也可在jar包中指定</w:t>
      </w:r>
    </w:p>
    <w:p w14:paraId="2DC37CFA" w14:textId="77777777" w:rsidR="00E06EDC" w:rsidRDefault="00E853A2">
      <w:pPr>
        <w:pStyle w:val="12"/>
        <w:ind w:left="720" w:firstLineChars="0" w:firstLine="417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参数4 input  输入路径</w:t>
      </w:r>
    </w:p>
    <w:p w14:paraId="3F9E3D90" w14:textId="77777777" w:rsidR="00E06EDC" w:rsidRDefault="00E853A2">
      <w:pPr>
        <w:pStyle w:val="12"/>
        <w:ind w:left="720" w:firstLineChars="0" w:firstLine="417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参数5 output 输出路径</w:t>
      </w:r>
    </w:p>
    <w:p w14:paraId="34ACA6BD" w14:textId="77777777" w:rsidR="00E06EDC" w:rsidRDefault="00E853A2">
      <w:pPr>
        <w:pStyle w:val="12"/>
        <w:ind w:left="720" w:firstLineChars="0" w:firstLine="417"/>
        <w:rPr>
          <w:rFonts w:ascii="Songti SC" w:eastAsia="Songti SC" w:hAnsi="Songti SC"/>
          <w:b/>
          <w:color w:val="FF0000"/>
        </w:rPr>
      </w:pPr>
      <w:r>
        <w:rPr>
          <w:rFonts w:ascii="Songti SC" w:eastAsia="Songti SC" w:hAnsi="Songti SC" w:hint="eastAsia"/>
          <w:b/>
          <w:color w:val="FF0000"/>
        </w:rPr>
        <w:t xml:space="preserve">注意：(1) </w:t>
      </w:r>
      <w:proofErr w:type="spellStart"/>
      <w:r>
        <w:rPr>
          <w:rFonts w:ascii="Songti SC" w:eastAsia="Songti SC" w:hAnsi="Songti SC" w:hint="eastAsia"/>
          <w:b/>
          <w:color w:val="FF0000"/>
        </w:rPr>
        <w:t>mapreduce</w:t>
      </w:r>
      <w:proofErr w:type="spellEnd"/>
      <w:r>
        <w:rPr>
          <w:rFonts w:ascii="Songti SC" w:eastAsia="Songti SC" w:hAnsi="Songti SC" w:hint="eastAsia"/>
          <w:b/>
          <w:color w:val="FF0000"/>
        </w:rPr>
        <w:t>的</w:t>
      </w:r>
      <w:proofErr w:type="spellStart"/>
      <w:r>
        <w:rPr>
          <w:rFonts w:ascii="Songti SC" w:eastAsia="Songti SC" w:hAnsi="Songti SC" w:hint="eastAsia"/>
          <w:b/>
          <w:color w:val="FF0000"/>
        </w:rPr>
        <w:t>queuename</w:t>
      </w:r>
      <w:proofErr w:type="spellEnd"/>
      <w:r>
        <w:rPr>
          <w:rFonts w:ascii="Songti SC" w:eastAsia="Songti SC" w:hAnsi="Songti SC" w:hint="eastAsia"/>
          <w:b/>
          <w:color w:val="FF0000"/>
        </w:rPr>
        <w:t>设置为由部署人员指定，请设置成参数</w:t>
      </w:r>
    </w:p>
    <w:p w14:paraId="5E8569F0" w14:textId="77777777" w:rsidR="00E06EDC" w:rsidRDefault="00E853A2">
      <w:pPr>
        <w:pStyle w:val="12"/>
        <w:ind w:left="720" w:firstLineChars="0" w:firstLine="417"/>
        <w:rPr>
          <w:rFonts w:ascii="Songti SC" w:eastAsia="Songti SC" w:hAnsi="Songti SC"/>
          <w:b/>
          <w:color w:val="FF0000"/>
        </w:rPr>
      </w:pPr>
      <w:r>
        <w:rPr>
          <w:rFonts w:ascii="Songti SC" w:eastAsia="Songti SC" w:hAnsi="Songti SC" w:hint="eastAsia"/>
          <w:b/>
          <w:color w:val="FF0000"/>
        </w:rPr>
        <w:t xml:space="preserve">      (2)</w:t>
      </w:r>
      <w:proofErr w:type="spellStart"/>
      <w:r>
        <w:rPr>
          <w:rFonts w:ascii="Songti SC" w:eastAsia="Songti SC" w:hAnsi="Songti SC" w:hint="eastAsia"/>
          <w:b/>
          <w:color w:val="FF0000"/>
        </w:rPr>
        <w:t>job_name</w:t>
      </w:r>
      <w:proofErr w:type="spellEnd"/>
      <w:r>
        <w:rPr>
          <w:rFonts w:ascii="Songti SC" w:eastAsia="Songti SC" w:hAnsi="Songti SC" w:hint="eastAsia"/>
          <w:b/>
          <w:color w:val="FF0000"/>
        </w:rPr>
        <w:t>请写成参数，由部署人员填写</w:t>
      </w:r>
    </w:p>
    <w:p w14:paraId="3F3E0EC1" w14:textId="77777777" w:rsidR="00E06EDC" w:rsidRDefault="00E853A2">
      <w:pPr>
        <w:pStyle w:val="12"/>
        <w:ind w:left="720" w:firstLineChars="0" w:firstLine="417"/>
        <w:rPr>
          <w:rFonts w:ascii="Songti SC" w:eastAsia="Songti SC" w:hAnsi="Songti SC"/>
          <w:b/>
          <w:color w:val="FF0000"/>
        </w:rPr>
      </w:pPr>
      <w:r>
        <w:rPr>
          <w:rFonts w:ascii="Songti SC" w:eastAsia="Songti SC" w:hAnsi="Songti SC" w:hint="eastAsia"/>
          <w:b/>
          <w:color w:val="FF0000"/>
        </w:rPr>
        <w:t xml:space="preserve">      (3)数据输入输出路径请写成参数,由部署人员进行指定</w:t>
      </w:r>
    </w:p>
    <w:p w14:paraId="4AC8D189" w14:textId="77777777" w:rsidR="00E06EDC" w:rsidRDefault="00E853A2">
      <w:pPr>
        <w:pStyle w:val="12"/>
        <w:ind w:left="720" w:firstLineChars="0" w:firstLine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②关于spark-submit的执行语句</w:t>
      </w:r>
      <w:proofErr w:type="gramStart"/>
      <w:r>
        <w:rPr>
          <w:rFonts w:ascii="Songti SC" w:eastAsia="Songti SC" w:hAnsi="Songti SC" w:hint="eastAsia"/>
        </w:rPr>
        <w:t>样例如</w:t>
      </w:r>
      <w:proofErr w:type="gramEnd"/>
      <w:r>
        <w:rPr>
          <w:rFonts w:ascii="Songti SC" w:eastAsia="Songti SC" w:hAnsi="Songti SC" w:hint="eastAsia"/>
        </w:rPr>
        <w:t>下，可根据需要进行增减：</w:t>
      </w:r>
    </w:p>
    <w:p w14:paraId="151B634B" w14:textId="77777777" w:rsidR="00E06EDC" w:rsidRDefault="00E853A2">
      <w:pPr>
        <w:pStyle w:val="12"/>
        <w:ind w:left="720" w:firstLineChars="0" w:firstLine="0"/>
        <w:rPr>
          <w:rFonts w:ascii="宋体" w:eastAsia="宋体" w:hAnsi="宋体" w:cs="宋体"/>
          <w:i/>
        </w:rPr>
      </w:pPr>
      <w:r>
        <w:rPr>
          <w:rFonts w:ascii="宋体" w:eastAsia="宋体" w:hAnsi="宋体" w:cs="宋体"/>
          <w:i/>
        </w:rPr>
        <w:fldChar w:fldCharType="begin"/>
      </w:r>
      <w:r>
        <w:rPr>
          <w:rFonts w:ascii="宋体" w:eastAsia="宋体" w:hAnsi="宋体" w:cs="宋体"/>
          <w:i/>
        </w:rPr>
        <w:instrText xml:space="preserve">INCLUDEPICTURE \d "C:\\Users\\dell\\AppData\\Roaming\\Foxmail7\\Temp-48704-20161013085358\\Catch74DE(10-13-10-17-40).jpg" \* MERGEFORMATINET </w:instrText>
      </w:r>
      <w:r>
        <w:rPr>
          <w:rFonts w:ascii="宋体" w:eastAsia="宋体" w:hAnsi="宋体" w:cs="宋体"/>
          <w:i/>
        </w:rPr>
        <w:fldChar w:fldCharType="separate"/>
      </w:r>
      <w:r>
        <w:rPr>
          <w:rFonts w:ascii="宋体" w:eastAsia="宋体" w:hAnsi="宋体" w:cs="宋体"/>
          <w:i/>
          <w:noProof/>
        </w:rPr>
        <w:drawing>
          <wp:inline distT="0" distB="0" distL="114300" distR="114300" wp14:anchorId="737EC36D" wp14:editId="611C1545">
            <wp:extent cx="5448300" cy="19145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i/>
        </w:rPr>
        <w:fldChar w:fldCharType="end"/>
      </w:r>
    </w:p>
    <w:p w14:paraId="56BCE4A6" w14:textId="77777777" w:rsidR="00E06EDC" w:rsidRDefault="00E853A2">
      <w:pPr>
        <w:pStyle w:val="12"/>
        <w:numPr>
          <w:ilvl w:val="0"/>
          <w:numId w:val="5"/>
        </w:numPr>
        <w:ind w:left="720" w:firstLineChars="0" w:firstLine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模型脚本规范：</w:t>
      </w:r>
    </w:p>
    <w:p w14:paraId="279C9B2F" w14:textId="77777777" w:rsidR="00E06EDC" w:rsidRDefault="00E853A2">
      <w:pPr>
        <w:pStyle w:val="12"/>
        <w:ind w:left="720" w:firstLineChars="0" w:firstLine="0"/>
        <w:rPr>
          <w:rFonts w:ascii="Songti SC" w:eastAsia="Songti SC" w:hAnsi="Songti SC"/>
          <w:color w:val="FF0000"/>
        </w:rPr>
      </w:pPr>
      <w:r>
        <w:rPr>
          <w:rFonts w:ascii="Songti SC" w:eastAsia="Songti SC" w:hAnsi="Songti SC"/>
        </w:rPr>
        <w:tab/>
        <w:t xml:space="preserve"> </w:t>
      </w:r>
      <w:r>
        <w:rPr>
          <w:rFonts w:ascii="Songti SC" w:eastAsia="Songti SC" w:hAnsi="Songti SC" w:hint="eastAsia"/>
          <w:color w:val="FF0000"/>
        </w:rPr>
        <w:t>部署人员不再对租户脚本进行修改，采用脚本外传入参数的形式操作：</w:t>
      </w:r>
    </w:p>
    <w:p w14:paraId="3DFA1C9C" w14:textId="77777777" w:rsidR="00E06EDC" w:rsidRDefault="00E853A2">
      <w:pPr>
        <w:pStyle w:val="12"/>
        <w:ind w:left="720" w:firstLineChars="0" w:firstLine="0"/>
        <w:rPr>
          <w:rFonts w:ascii="Songti SC" w:eastAsia="Songti SC" w:hAnsi="Songti SC"/>
        </w:rPr>
      </w:pPr>
      <w:r>
        <w:rPr>
          <w:rFonts w:ascii="Songti SC" w:eastAsia="Songti SC" w:hAnsi="Songti SC"/>
        </w:rPr>
        <w:tab/>
      </w:r>
      <w:r>
        <w:rPr>
          <w:rFonts w:ascii="Songti SC" w:eastAsia="Songti SC" w:hAnsi="Songti SC"/>
        </w:rPr>
        <w:tab/>
      </w:r>
    </w:p>
    <w:p w14:paraId="3F2871E6" w14:textId="77777777" w:rsidR="00E06EDC" w:rsidRDefault="00E853A2">
      <w:pPr>
        <w:pStyle w:val="12"/>
        <w:ind w:left="720" w:firstLineChars="0" w:firstLine="0"/>
        <w:rPr>
          <w:rFonts w:ascii="Songti SC" w:eastAsia="Songti SC" w:hAnsi="Songti SC"/>
        </w:rPr>
      </w:pPr>
      <w:r>
        <w:rPr>
          <w:rFonts w:ascii="Songti SC" w:eastAsia="Songti SC" w:hAnsi="Songti SC"/>
        </w:rPr>
        <w:tab/>
        <w:t xml:space="preserve"> </w:t>
      </w:r>
      <w:proofErr w:type="spellStart"/>
      <w:r>
        <w:rPr>
          <w:rFonts w:ascii="Songti SC" w:eastAsia="Songti SC" w:hAnsi="Songti SC"/>
        </w:rPr>
        <w:t>sh</w:t>
      </w:r>
      <w:proofErr w:type="spellEnd"/>
      <w:r>
        <w:rPr>
          <w:rFonts w:ascii="Songti SC" w:eastAsia="Songti SC" w:hAnsi="Songti SC"/>
        </w:rPr>
        <w:t xml:space="preserve"> 租户模型脚本.</w:t>
      </w:r>
      <w:proofErr w:type="spellStart"/>
      <w:r>
        <w:rPr>
          <w:rFonts w:ascii="Songti SC" w:eastAsia="Songti SC" w:hAnsi="Songti SC"/>
        </w:rPr>
        <w:t>sh</w:t>
      </w:r>
      <w:proofErr w:type="spellEnd"/>
      <w:r>
        <w:rPr>
          <w:rFonts w:ascii="Songti SC" w:eastAsia="Songti SC" w:hAnsi="Songti SC"/>
        </w:rPr>
        <w:t xml:space="preserve"> </w:t>
      </w:r>
      <w:proofErr w:type="gramStart"/>
      <w:r>
        <w:rPr>
          <w:rFonts w:ascii="Songti SC" w:eastAsia="Songti SC" w:hAnsi="Songti SC"/>
        </w:rPr>
        <w:t>账期</w:t>
      </w:r>
      <w:proofErr w:type="gramEnd"/>
      <w:r>
        <w:rPr>
          <w:rFonts w:ascii="Songti SC" w:eastAsia="Songti SC" w:hAnsi="Songti SC"/>
        </w:rPr>
        <w:t xml:space="preserve"> 省份 </w:t>
      </w:r>
      <w:r>
        <w:rPr>
          <w:rFonts w:ascii="Times New Roman" w:eastAsia="宋体" w:hAnsi="Times New Roman" w:cs="Times New Roman"/>
        </w:rPr>
        <w:t>资源队列名</w:t>
      </w:r>
      <w:r>
        <w:rPr>
          <w:rFonts w:ascii="Songti SC" w:eastAsia="Songti SC" w:hAnsi="Songti SC"/>
        </w:rPr>
        <w:t xml:space="preserve"> </w:t>
      </w:r>
      <w:r>
        <w:rPr>
          <w:rFonts w:ascii="Songti SC" w:eastAsia="Songti SC" w:hAnsi="Songti SC" w:hint="eastAsia"/>
        </w:rPr>
        <w:t xml:space="preserve">任务名称 </w:t>
      </w:r>
      <w:r>
        <w:rPr>
          <w:rFonts w:ascii="Songti SC" w:eastAsia="Songti SC" w:hAnsi="Songti SC"/>
        </w:rPr>
        <w:t>输入目录 输出目录 配置文件目录(</w:t>
      </w:r>
      <w:proofErr w:type="gramStart"/>
      <w:r>
        <w:rPr>
          <w:rFonts w:ascii="Songti SC" w:eastAsia="Songti SC" w:hAnsi="Songti SC"/>
        </w:rPr>
        <w:t>没有置</w:t>
      </w:r>
      <w:proofErr w:type="gramEnd"/>
      <w:r>
        <w:rPr>
          <w:rFonts w:ascii="Songti SC" w:eastAsia="Songti SC" w:hAnsi="Songti SC"/>
        </w:rPr>
        <w:t>空) 分区类型(</w:t>
      </w:r>
      <w:proofErr w:type="gramStart"/>
      <w:r>
        <w:rPr>
          <w:rFonts w:ascii="Songti SC" w:eastAsia="Songti SC" w:hAnsi="Songti SC"/>
        </w:rPr>
        <w:t>没有置</w:t>
      </w:r>
      <w:proofErr w:type="gramEnd"/>
      <w:r>
        <w:rPr>
          <w:rFonts w:ascii="Songti SC" w:eastAsia="Songti SC" w:hAnsi="Songti SC"/>
        </w:rPr>
        <w:t>空) 其余可添加参数</w:t>
      </w:r>
    </w:p>
    <w:p w14:paraId="0DA66D9C" w14:textId="77777777" w:rsidR="00E06EDC" w:rsidRDefault="00E853A2">
      <w:pPr>
        <w:pStyle w:val="12"/>
        <w:ind w:left="720" w:firstLineChars="0" w:firstLine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参数说明如下：</w:t>
      </w:r>
      <w:r>
        <w:rPr>
          <w:rFonts w:ascii="Songti SC" w:eastAsia="Songti SC" w:hAnsi="Songti SC"/>
        </w:rPr>
        <w:t xml:space="preserve">     </w:t>
      </w:r>
    </w:p>
    <w:tbl>
      <w:tblPr>
        <w:tblStyle w:val="ab"/>
        <w:tblW w:w="8628" w:type="dxa"/>
        <w:tblInd w:w="196" w:type="dxa"/>
        <w:tblLayout w:type="fixed"/>
        <w:tblLook w:val="04A0" w:firstRow="1" w:lastRow="0" w:firstColumn="1" w:lastColumn="0" w:noHBand="0" w:noVBand="1"/>
      </w:tblPr>
      <w:tblGrid>
        <w:gridCol w:w="709"/>
        <w:gridCol w:w="1373"/>
        <w:gridCol w:w="1455"/>
        <w:gridCol w:w="5091"/>
      </w:tblGrid>
      <w:tr w:rsidR="00E06EDC" w14:paraId="64709284" w14:textId="77777777">
        <w:tc>
          <w:tcPr>
            <w:tcW w:w="709" w:type="dxa"/>
          </w:tcPr>
          <w:p w14:paraId="44C7A01C" w14:textId="77777777" w:rsidR="00E06EDC" w:rsidRDefault="00E853A2">
            <w:pPr>
              <w:pStyle w:val="12"/>
              <w:ind w:firstLineChars="0" w:firstLine="0"/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序号</w:t>
            </w:r>
          </w:p>
        </w:tc>
        <w:tc>
          <w:tcPr>
            <w:tcW w:w="1373" w:type="dxa"/>
          </w:tcPr>
          <w:p w14:paraId="395632FB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参数名</w:t>
            </w:r>
          </w:p>
        </w:tc>
        <w:tc>
          <w:tcPr>
            <w:tcW w:w="1455" w:type="dxa"/>
          </w:tcPr>
          <w:p w14:paraId="3AEE94BC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格式</w:t>
            </w:r>
          </w:p>
        </w:tc>
        <w:tc>
          <w:tcPr>
            <w:tcW w:w="5091" w:type="dxa"/>
          </w:tcPr>
          <w:p w14:paraId="6DCCCA0F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说明</w:t>
            </w:r>
          </w:p>
        </w:tc>
      </w:tr>
      <w:tr w:rsidR="00E06EDC" w14:paraId="3CCA4CE1" w14:textId="77777777">
        <w:trPr>
          <w:trHeight w:val="426"/>
        </w:trPr>
        <w:tc>
          <w:tcPr>
            <w:tcW w:w="709" w:type="dxa"/>
          </w:tcPr>
          <w:p w14:paraId="4DB1AF8A" w14:textId="77777777" w:rsidR="00E06EDC" w:rsidRDefault="00E853A2">
            <w:pPr>
              <w:pStyle w:val="12"/>
              <w:ind w:firstLineChars="0" w:firstLine="0"/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1</w:t>
            </w:r>
          </w:p>
        </w:tc>
        <w:tc>
          <w:tcPr>
            <w:tcW w:w="1373" w:type="dxa"/>
          </w:tcPr>
          <w:p w14:paraId="34A815F4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proofErr w:type="gramStart"/>
            <w:r>
              <w:rPr>
                <w:rFonts w:ascii="Songti SC" w:eastAsia="Songti SC" w:hAnsi="Songti SC" w:hint="eastAsia"/>
              </w:rPr>
              <w:t>账期</w:t>
            </w:r>
            <w:proofErr w:type="gramEnd"/>
          </w:p>
        </w:tc>
        <w:tc>
          <w:tcPr>
            <w:tcW w:w="1455" w:type="dxa"/>
          </w:tcPr>
          <w:p w14:paraId="2F5EFCCC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proofErr w:type="spellStart"/>
            <w:r>
              <w:rPr>
                <w:rFonts w:ascii="Songti SC" w:eastAsia="Songti SC" w:hAnsi="Songti SC" w:hint="eastAsia"/>
              </w:rPr>
              <w:t>yyyyMMdd</w:t>
            </w:r>
            <w:proofErr w:type="spellEnd"/>
          </w:p>
        </w:tc>
        <w:tc>
          <w:tcPr>
            <w:tcW w:w="5091" w:type="dxa"/>
          </w:tcPr>
          <w:p w14:paraId="6A14D8B3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8位时间账期：20171111</w:t>
            </w:r>
          </w:p>
        </w:tc>
      </w:tr>
      <w:tr w:rsidR="00E06EDC" w14:paraId="09C6AE92" w14:textId="77777777">
        <w:tc>
          <w:tcPr>
            <w:tcW w:w="709" w:type="dxa"/>
          </w:tcPr>
          <w:p w14:paraId="37F42543" w14:textId="77777777" w:rsidR="00E06EDC" w:rsidRDefault="00E853A2">
            <w:pPr>
              <w:pStyle w:val="12"/>
              <w:ind w:firstLineChars="0" w:firstLine="0"/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2</w:t>
            </w:r>
          </w:p>
        </w:tc>
        <w:tc>
          <w:tcPr>
            <w:tcW w:w="1373" w:type="dxa"/>
          </w:tcPr>
          <w:p w14:paraId="2C4646CB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省份</w:t>
            </w:r>
          </w:p>
        </w:tc>
        <w:tc>
          <w:tcPr>
            <w:tcW w:w="1455" w:type="dxa"/>
          </w:tcPr>
          <w:p w14:paraId="1F16B037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0XX</w:t>
            </w:r>
          </w:p>
        </w:tc>
        <w:tc>
          <w:tcPr>
            <w:tcW w:w="5091" w:type="dxa"/>
          </w:tcPr>
          <w:p w14:paraId="4472F8FC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三位省份代代码，如北京011；全国为099</w:t>
            </w:r>
          </w:p>
        </w:tc>
      </w:tr>
      <w:tr w:rsidR="00E06EDC" w14:paraId="0776CD2D" w14:textId="77777777">
        <w:tc>
          <w:tcPr>
            <w:tcW w:w="709" w:type="dxa"/>
          </w:tcPr>
          <w:p w14:paraId="2623D468" w14:textId="77777777" w:rsidR="00E06EDC" w:rsidRDefault="00E853A2">
            <w:pPr>
              <w:pStyle w:val="12"/>
              <w:ind w:firstLineChars="0" w:firstLine="0"/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3</w:t>
            </w:r>
          </w:p>
        </w:tc>
        <w:tc>
          <w:tcPr>
            <w:tcW w:w="1373" w:type="dxa"/>
          </w:tcPr>
          <w:p w14:paraId="47986A8E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yarn资源队列名</w:t>
            </w:r>
          </w:p>
        </w:tc>
        <w:tc>
          <w:tcPr>
            <w:tcW w:w="1455" w:type="dxa"/>
          </w:tcPr>
          <w:p w14:paraId="3D3C9C15" w14:textId="77777777" w:rsidR="00E06EDC" w:rsidRDefault="00E06EDC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</w:p>
        </w:tc>
        <w:tc>
          <w:tcPr>
            <w:tcW w:w="5091" w:type="dxa"/>
          </w:tcPr>
          <w:p w14:paraId="593CAAF1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由部署人员指定</w:t>
            </w:r>
          </w:p>
        </w:tc>
      </w:tr>
      <w:tr w:rsidR="00E06EDC" w14:paraId="741E6FC5" w14:textId="77777777">
        <w:tc>
          <w:tcPr>
            <w:tcW w:w="709" w:type="dxa"/>
          </w:tcPr>
          <w:p w14:paraId="73A9E0DB" w14:textId="77777777" w:rsidR="00E06EDC" w:rsidRDefault="00E853A2">
            <w:pPr>
              <w:pStyle w:val="12"/>
              <w:ind w:firstLineChars="0" w:firstLine="0"/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4</w:t>
            </w:r>
          </w:p>
        </w:tc>
        <w:tc>
          <w:tcPr>
            <w:tcW w:w="1373" w:type="dxa"/>
          </w:tcPr>
          <w:p w14:paraId="57242386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任务名称</w:t>
            </w:r>
          </w:p>
        </w:tc>
        <w:tc>
          <w:tcPr>
            <w:tcW w:w="1455" w:type="dxa"/>
          </w:tcPr>
          <w:p w14:paraId="2073B029" w14:textId="77777777" w:rsidR="00E06EDC" w:rsidRDefault="00E06EDC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</w:p>
        </w:tc>
        <w:tc>
          <w:tcPr>
            <w:tcW w:w="5091" w:type="dxa"/>
          </w:tcPr>
          <w:p w14:paraId="1139DEA1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由部署人员指定</w:t>
            </w:r>
          </w:p>
        </w:tc>
      </w:tr>
      <w:tr w:rsidR="00E06EDC" w14:paraId="6C4B57CD" w14:textId="77777777">
        <w:tc>
          <w:tcPr>
            <w:tcW w:w="709" w:type="dxa"/>
          </w:tcPr>
          <w:p w14:paraId="4EB2DBFD" w14:textId="77777777" w:rsidR="00E06EDC" w:rsidRDefault="00E853A2">
            <w:pPr>
              <w:pStyle w:val="12"/>
              <w:ind w:firstLineChars="0" w:firstLine="0"/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5</w:t>
            </w:r>
          </w:p>
        </w:tc>
        <w:tc>
          <w:tcPr>
            <w:tcW w:w="1373" w:type="dxa"/>
          </w:tcPr>
          <w:p w14:paraId="3EAE69D4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输入目录</w:t>
            </w:r>
          </w:p>
        </w:tc>
        <w:tc>
          <w:tcPr>
            <w:tcW w:w="1455" w:type="dxa"/>
          </w:tcPr>
          <w:p w14:paraId="441EB997" w14:textId="77777777" w:rsidR="00E06EDC" w:rsidRDefault="00E06EDC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</w:p>
        </w:tc>
        <w:tc>
          <w:tcPr>
            <w:tcW w:w="5091" w:type="dxa"/>
          </w:tcPr>
          <w:p w14:paraId="69C2ABF2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多个输入目录间逗号分割，程序中</w:t>
            </w:r>
            <w:proofErr w:type="gramStart"/>
            <w:r>
              <w:rPr>
                <w:rFonts w:ascii="Songti SC" w:eastAsia="Songti SC" w:hAnsi="Songti SC" w:hint="eastAsia"/>
              </w:rPr>
              <w:t>写死可置空</w:t>
            </w:r>
            <w:proofErr w:type="gramEnd"/>
          </w:p>
        </w:tc>
      </w:tr>
      <w:tr w:rsidR="00E06EDC" w14:paraId="474FB01B" w14:textId="77777777">
        <w:tc>
          <w:tcPr>
            <w:tcW w:w="709" w:type="dxa"/>
          </w:tcPr>
          <w:p w14:paraId="21743B1A" w14:textId="77777777" w:rsidR="00E06EDC" w:rsidRDefault="00E853A2">
            <w:pPr>
              <w:pStyle w:val="12"/>
              <w:ind w:firstLineChars="0" w:firstLine="0"/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6</w:t>
            </w:r>
          </w:p>
        </w:tc>
        <w:tc>
          <w:tcPr>
            <w:tcW w:w="1373" w:type="dxa"/>
          </w:tcPr>
          <w:p w14:paraId="030C1004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输出目录</w:t>
            </w:r>
          </w:p>
        </w:tc>
        <w:tc>
          <w:tcPr>
            <w:tcW w:w="1455" w:type="dxa"/>
          </w:tcPr>
          <w:p w14:paraId="00CF2C71" w14:textId="77777777" w:rsidR="00E06EDC" w:rsidRDefault="00E06EDC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</w:p>
        </w:tc>
        <w:tc>
          <w:tcPr>
            <w:tcW w:w="5091" w:type="dxa"/>
          </w:tcPr>
          <w:p w14:paraId="26E8AD5E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必须指定最终数据目录或者表名</w:t>
            </w:r>
          </w:p>
        </w:tc>
      </w:tr>
      <w:tr w:rsidR="00E06EDC" w14:paraId="509A86AF" w14:textId="77777777">
        <w:tc>
          <w:tcPr>
            <w:tcW w:w="709" w:type="dxa"/>
          </w:tcPr>
          <w:p w14:paraId="5723D502" w14:textId="77777777" w:rsidR="00E06EDC" w:rsidRDefault="00E853A2">
            <w:pPr>
              <w:pStyle w:val="12"/>
              <w:ind w:firstLineChars="0" w:firstLine="0"/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7</w:t>
            </w:r>
          </w:p>
        </w:tc>
        <w:tc>
          <w:tcPr>
            <w:tcW w:w="1373" w:type="dxa"/>
          </w:tcPr>
          <w:p w14:paraId="14AFA41E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配置文件目录</w:t>
            </w:r>
          </w:p>
        </w:tc>
        <w:tc>
          <w:tcPr>
            <w:tcW w:w="1455" w:type="dxa"/>
          </w:tcPr>
          <w:p w14:paraId="3137C613" w14:textId="77777777" w:rsidR="00E06EDC" w:rsidRDefault="00E06EDC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</w:p>
        </w:tc>
        <w:tc>
          <w:tcPr>
            <w:tcW w:w="5091" w:type="dxa"/>
          </w:tcPr>
          <w:p w14:paraId="43B6A310" w14:textId="77777777" w:rsidR="00E06EDC" w:rsidRDefault="00E853A2">
            <w:pPr>
              <w:pStyle w:val="12"/>
              <w:ind w:firstLineChars="0" w:firstLine="0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多个配置目录间逗号分割，没有</w:t>
            </w:r>
            <w:proofErr w:type="gramStart"/>
            <w:r>
              <w:rPr>
                <w:rFonts w:ascii="Songti SC" w:eastAsia="Songti SC" w:hAnsi="Songti SC" w:hint="eastAsia"/>
              </w:rPr>
              <w:t>可置空</w:t>
            </w:r>
            <w:proofErr w:type="gramEnd"/>
          </w:p>
        </w:tc>
      </w:tr>
    </w:tbl>
    <w:p w14:paraId="532DDAAA" w14:textId="77777777" w:rsidR="00E06EDC" w:rsidRDefault="00E06EDC">
      <w:pPr>
        <w:pStyle w:val="12"/>
        <w:ind w:left="720" w:firstLineChars="0" w:firstLine="0"/>
        <w:rPr>
          <w:rFonts w:ascii="宋体" w:eastAsia="宋体" w:hAnsi="宋体" w:cs="宋体"/>
          <w:i/>
        </w:rPr>
      </w:pPr>
    </w:p>
    <w:p w14:paraId="212A8599" w14:textId="77777777" w:rsidR="00E06EDC" w:rsidRDefault="00E853A2">
      <w:pPr>
        <w:pStyle w:val="2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程序部署时间计划</w:t>
      </w:r>
    </w:p>
    <w:p w14:paraId="77541040" w14:textId="16170522" w:rsidR="00E06EDC" w:rsidRDefault="00E853A2">
      <w:pPr>
        <w:pStyle w:val="12"/>
        <w:ind w:left="720" w:firstLineChars="0" w:firstLine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主要说明程序部署时间计划；</w:t>
      </w:r>
    </w:p>
    <w:p w14:paraId="0A12990C" w14:textId="06860E8C" w:rsidR="009B3917" w:rsidRDefault="009B3917">
      <w:pPr>
        <w:pStyle w:val="12"/>
        <w:ind w:left="720" w:firstLineChars="0" w:firstLine="0"/>
        <w:rPr>
          <w:rFonts w:ascii="Songti SC" w:eastAsia="Songti SC" w:hAnsi="Songti SC"/>
        </w:rPr>
      </w:pPr>
    </w:p>
    <w:p w14:paraId="5FE8B247" w14:textId="7D0C2814" w:rsidR="009B3917" w:rsidRDefault="009B3917">
      <w:pPr>
        <w:pStyle w:val="12"/>
        <w:ind w:left="720" w:firstLineChars="0" w:firstLine="0"/>
        <w:rPr>
          <w:rFonts w:ascii="Songti SC" w:eastAsia="Songti SC" w:hAnsi="Songti SC"/>
        </w:rPr>
      </w:pPr>
    </w:p>
    <w:p w14:paraId="566A82BF" w14:textId="4F26C06A" w:rsidR="009B3917" w:rsidRDefault="009B3917">
      <w:pPr>
        <w:pStyle w:val="12"/>
        <w:ind w:left="720" w:firstLineChars="0" w:firstLine="0"/>
        <w:rPr>
          <w:rFonts w:ascii="Songti SC" w:eastAsia="Songti SC" w:hAnsi="Songti SC"/>
        </w:rPr>
      </w:pPr>
    </w:p>
    <w:p w14:paraId="53392F6B" w14:textId="53DD07FE" w:rsidR="009B3917" w:rsidRDefault="009B3917">
      <w:pPr>
        <w:pStyle w:val="12"/>
        <w:ind w:left="720" w:firstLineChars="0" w:firstLine="0"/>
        <w:rPr>
          <w:rFonts w:ascii="Songti SC" w:eastAsia="Songti SC" w:hAnsi="Songti SC"/>
        </w:rPr>
      </w:pPr>
    </w:p>
    <w:p w14:paraId="4B32A9A1" w14:textId="7425890C" w:rsidR="009B3917" w:rsidRDefault="009B3917" w:rsidP="009B3917">
      <w:pPr>
        <w:pStyle w:val="12"/>
        <w:ind w:firstLineChars="0" w:firstLine="0"/>
        <w:rPr>
          <w:rFonts w:ascii="Songti SC" w:eastAsia="Songti SC" w:hAnsi="Songti SC" w:hint="eastAsia"/>
        </w:rPr>
      </w:pPr>
      <w:bookmarkStart w:id="0" w:name="_GoBack"/>
      <w:bookmarkEnd w:id="0"/>
      <w:r>
        <w:rPr>
          <w:rFonts w:ascii="Songti SC" w:eastAsia="Songti SC" w:hAnsi="Songti SC" w:hint="eastAsia"/>
        </w:rPr>
        <w:lastRenderedPageBreak/>
        <w:t>附件：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9"/>
        <w:gridCol w:w="2767"/>
        <w:gridCol w:w="2754"/>
      </w:tblGrid>
      <w:tr w:rsidR="009B3917" w:rsidRPr="00BC693B" w14:paraId="52964CFD" w14:textId="77777777" w:rsidTr="001C2753">
        <w:tc>
          <w:tcPr>
            <w:tcW w:w="2838" w:type="dxa"/>
          </w:tcPr>
          <w:p w14:paraId="63600CDB" w14:textId="77777777" w:rsidR="009B3917" w:rsidRPr="00BC693B" w:rsidRDefault="009B3917" w:rsidP="001C2753">
            <w:pPr>
              <w:spacing w:line="400" w:lineRule="exact"/>
              <w:ind w:firstLine="480"/>
              <w:rPr>
                <w:rFonts w:ascii="宋体" w:eastAsia="宋体" w:hAnsi="宋体"/>
                <w:color w:val="000000" w:themeColor="text1"/>
                <w:rPrChange w:id="1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  <w:pPrChange w:id="2" w:author="wangjian" w:date="2018-02-27T17:53:00Z">
                <w:pPr>
                  <w:spacing w:line="400" w:lineRule="exact"/>
                  <w:jc w:val="center"/>
                </w:pPr>
              </w:pPrChange>
            </w:pPr>
            <w:r w:rsidRPr="00BC693B">
              <w:rPr>
                <w:rFonts w:ascii="宋体" w:hAnsi="宋体" w:hint="eastAsia"/>
                <w:color w:val="000000" w:themeColor="text1"/>
                <w:rPrChange w:id="3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预估项</w:t>
            </w:r>
          </w:p>
        </w:tc>
        <w:tc>
          <w:tcPr>
            <w:tcW w:w="2839" w:type="dxa"/>
          </w:tcPr>
          <w:p w14:paraId="76DA1063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4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  <w:r w:rsidRPr="00BC693B">
              <w:rPr>
                <w:rFonts w:ascii="宋体" w:hAnsi="宋体" w:hint="eastAsia"/>
                <w:color w:val="000000" w:themeColor="text1"/>
                <w:rPrChange w:id="5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个数或者大小</w:t>
            </w:r>
          </w:p>
        </w:tc>
        <w:tc>
          <w:tcPr>
            <w:tcW w:w="2839" w:type="dxa"/>
          </w:tcPr>
          <w:p w14:paraId="26B39636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6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  <w:r w:rsidRPr="00BC693B">
              <w:rPr>
                <w:rFonts w:ascii="宋体" w:hAnsi="宋体" w:hint="eastAsia"/>
                <w:color w:val="000000" w:themeColor="text1"/>
                <w:rPrChange w:id="7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备注</w:t>
            </w:r>
          </w:p>
        </w:tc>
      </w:tr>
      <w:tr w:rsidR="009B3917" w:rsidRPr="00BC693B" w14:paraId="4C1D4259" w14:textId="77777777" w:rsidTr="001C2753">
        <w:tc>
          <w:tcPr>
            <w:tcW w:w="2838" w:type="dxa"/>
          </w:tcPr>
          <w:p w14:paraId="6B1468AA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8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  <w:r w:rsidRPr="00BC693B">
              <w:rPr>
                <w:rFonts w:ascii="宋体" w:hAnsi="宋体" w:hint="eastAsia"/>
                <w:color w:val="000000" w:themeColor="text1"/>
                <w:rPrChange w:id="9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模型最终结果大小</w:t>
            </w:r>
          </w:p>
        </w:tc>
        <w:tc>
          <w:tcPr>
            <w:tcW w:w="2839" w:type="dxa"/>
          </w:tcPr>
          <w:p w14:paraId="09002B09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10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  <w:ins w:id="11" w:author="wangjian" w:date="2018-02-27T17:48:00Z">
              <w:r w:rsidRPr="00BC693B">
                <w:rPr>
                  <w:rFonts w:ascii="宋体" w:hAnsi="宋体"/>
                  <w:color w:val="000000" w:themeColor="text1"/>
                  <w:rPrChange w:id="12" w:author="wangjian" w:date="2018-02-28T10:37:00Z">
                    <w:rPr>
                      <w:rFonts w:ascii="Songti SC" w:eastAsia="Songti SC" w:hAnsi="Songti SC"/>
                      <w:b/>
                      <w:color w:val="000000" w:themeColor="text1"/>
                    </w:rPr>
                  </w:rPrChange>
                </w:rPr>
                <w:t>XX</w:t>
              </w:r>
            </w:ins>
            <w:del w:id="13" w:author="wangjian" w:date="2018-02-27T17:48:00Z">
              <w:r w:rsidRPr="00BC693B" w:rsidDel="009616B6">
                <w:rPr>
                  <w:rFonts w:ascii="宋体" w:hAnsi="宋体"/>
                  <w:color w:val="000000" w:themeColor="text1"/>
                  <w:rPrChange w:id="14" w:author="wangjian" w:date="2018-02-28T10:37:00Z">
                    <w:rPr>
                      <w:rFonts w:ascii="Songti SC" w:eastAsia="Songti SC" w:hAnsi="Songti SC"/>
                      <w:b/>
                      <w:color w:val="000000" w:themeColor="text1"/>
                    </w:rPr>
                  </w:rPrChange>
                </w:rPr>
                <w:delText>50</w:delText>
              </w:r>
            </w:del>
            <w:r w:rsidRPr="00BC693B">
              <w:rPr>
                <w:rFonts w:ascii="宋体" w:hAnsi="宋体"/>
                <w:color w:val="000000" w:themeColor="text1"/>
                <w:rPrChange w:id="15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  <w:t xml:space="preserve"> G/</w:t>
            </w:r>
            <w:r w:rsidRPr="00BC693B">
              <w:rPr>
                <w:rFonts w:ascii="宋体" w:hAnsi="宋体" w:hint="eastAsia"/>
                <w:color w:val="000000" w:themeColor="text1"/>
                <w:rPrChange w:id="16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天</w:t>
            </w:r>
          </w:p>
        </w:tc>
        <w:tc>
          <w:tcPr>
            <w:tcW w:w="2839" w:type="dxa"/>
          </w:tcPr>
          <w:p w14:paraId="667FB3B0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17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</w:p>
        </w:tc>
      </w:tr>
      <w:tr w:rsidR="009B3917" w:rsidRPr="00BC693B" w14:paraId="38D7ECFD" w14:textId="77777777" w:rsidTr="001C2753">
        <w:tc>
          <w:tcPr>
            <w:tcW w:w="2838" w:type="dxa"/>
          </w:tcPr>
          <w:p w14:paraId="19874140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18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  <w:r w:rsidRPr="00BC693B">
              <w:rPr>
                <w:rFonts w:ascii="宋体" w:hAnsi="宋体" w:hint="eastAsia"/>
                <w:color w:val="000000" w:themeColor="text1"/>
                <w:rPrChange w:id="19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模型最终结果文件个数</w:t>
            </w:r>
          </w:p>
        </w:tc>
        <w:tc>
          <w:tcPr>
            <w:tcW w:w="2839" w:type="dxa"/>
          </w:tcPr>
          <w:p w14:paraId="74DF03D2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20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  <w:ins w:id="21" w:author="wangjian" w:date="2018-02-27T17:48:00Z">
              <w:r w:rsidRPr="00BC693B">
                <w:rPr>
                  <w:rFonts w:ascii="宋体" w:hAnsi="宋体"/>
                  <w:color w:val="000000" w:themeColor="text1"/>
                  <w:rPrChange w:id="22" w:author="wangjian" w:date="2018-02-28T10:37:00Z">
                    <w:rPr>
                      <w:rFonts w:ascii="Songti SC" w:eastAsia="Songti SC" w:hAnsi="Songti SC"/>
                      <w:b/>
                      <w:color w:val="000000" w:themeColor="text1"/>
                    </w:rPr>
                  </w:rPrChange>
                </w:rPr>
                <w:t>XX</w:t>
              </w:r>
            </w:ins>
            <w:del w:id="23" w:author="wangjian" w:date="2018-02-27T17:48:00Z">
              <w:r w:rsidRPr="00BC693B" w:rsidDel="009616B6">
                <w:rPr>
                  <w:rFonts w:ascii="宋体" w:hAnsi="宋体"/>
                  <w:color w:val="000000" w:themeColor="text1"/>
                  <w:rPrChange w:id="24" w:author="wangjian" w:date="2018-02-28T10:37:00Z">
                    <w:rPr>
                      <w:rFonts w:ascii="Songti SC" w:eastAsia="Songti SC" w:hAnsi="Songti SC"/>
                      <w:b/>
                      <w:color w:val="000000" w:themeColor="text1"/>
                    </w:rPr>
                  </w:rPrChange>
                </w:rPr>
                <w:delText>300</w:delText>
              </w:r>
            </w:del>
            <w:proofErr w:type="gramStart"/>
            <w:r w:rsidRPr="00BC693B">
              <w:rPr>
                <w:rFonts w:ascii="宋体" w:hAnsi="宋体" w:hint="eastAsia"/>
                <w:color w:val="000000" w:themeColor="text1"/>
                <w:rPrChange w:id="25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个</w:t>
            </w:r>
            <w:proofErr w:type="gramEnd"/>
            <w:r w:rsidRPr="00BC693B">
              <w:rPr>
                <w:rFonts w:ascii="宋体" w:hAnsi="宋体"/>
                <w:color w:val="000000" w:themeColor="text1"/>
                <w:rPrChange w:id="26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  <w:t>/</w:t>
            </w:r>
            <w:r w:rsidRPr="00BC693B">
              <w:rPr>
                <w:rFonts w:ascii="宋体" w:hAnsi="宋体" w:hint="eastAsia"/>
                <w:color w:val="000000" w:themeColor="text1"/>
                <w:rPrChange w:id="27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天</w:t>
            </w:r>
          </w:p>
        </w:tc>
        <w:tc>
          <w:tcPr>
            <w:tcW w:w="2839" w:type="dxa"/>
          </w:tcPr>
          <w:p w14:paraId="2AA28BBF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28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</w:p>
        </w:tc>
      </w:tr>
      <w:tr w:rsidR="009B3917" w:rsidRPr="00BC693B" w14:paraId="1F871AB4" w14:textId="77777777" w:rsidTr="001C2753">
        <w:tc>
          <w:tcPr>
            <w:tcW w:w="2838" w:type="dxa"/>
          </w:tcPr>
          <w:p w14:paraId="4EAB6E24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29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  <w:r w:rsidRPr="00BC693B">
              <w:rPr>
                <w:rFonts w:ascii="宋体" w:hAnsi="宋体" w:hint="eastAsia"/>
                <w:color w:val="000000" w:themeColor="text1"/>
                <w:rPrChange w:id="30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模型中间结果大小</w:t>
            </w:r>
          </w:p>
        </w:tc>
        <w:tc>
          <w:tcPr>
            <w:tcW w:w="2839" w:type="dxa"/>
          </w:tcPr>
          <w:p w14:paraId="21AD38D1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31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  <w:ins w:id="32" w:author="wangjian" w:date="2018-02-27T17:49:00Z">
              <w:r w:rsidRPr="00BC693B">
                <w:rPr>
                  <w:rFonts w:ascii="宋体" w:hAnsi="宋体"/>
                  <w:color w:val="000000" w:themeColor="text1"/>
                  <w:rPrChange w:id="33" w:author="wangjian" w:date="2018-02-28T10:37:00Z">
                    <w:rPr>
                      <w:rFonts w:ascii="Songti SC" w:eastAsia="Songti SC" w:hAnsi="Songti SC"/>
                      <w:b/>
                      <w:color w:val="000000" w:themeColor="text1"/>
                    </w:rPr>
                  </w:rPrChange>
                </w:rPr>
                <w:t>XX</w:t>
              </w:r>
            </w:ins>
            <w:del w:id="34" w:author="wangjian" w:date="2018-02-27T17:49:00Z">
              <w:r w:rsidRPr="00BC693B" w:rsidDel="009616B6">
                <w:rPr>
                  <w:rFonts w:ascii="宋体" w:hAnsi="宋体"/>
                  <w:color w:val="000000" w:themeColor="text1"/>
                  <w:rPrChange w:id="35" w:author="wangjian" w:date="2018-02-28T10:37:00Z">
                    <w:rPr>
                      <w:rFonts w:ascii="Songti SC" w:eastAsia="Songti SC" w:hAnsi="Songti SC"/>
                      <w:b/>
                      <w:color w:val="000000" w:themeColor="text1"/>
                    </w:rPr>
                  </w:rPrChange>
                </w:rPr>
                <w:delText>200</w:delText>
              </w:r>
            </w:del>
            <w:r w:rsidRPr="00BC693B">
              <w:rPr>
                <w:rFonts w:ascii="宋体" w:hAnsi="宋体"/>
                <w:color w:val="000000" w:themeColor="text1"/>
                <w:rPrChange w:id="36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  <w:t xml:space="preserve"> G/</w:t>
            </w:r>
            <w:r w:rsidRPr="00BC693B">
              <w:rPr>
                <w:rFonts w:ascii="宋体" w:hAnsi="宋体" w:hint="eastAsia"/>
                <w:color w:val="000000" w:themeColor="text1"/>
                <w:rPrChange w:id="37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月</w:t>
            </w:r>
          </w:p>
        </w:tc>
        <w:tc>
          <w:tcPr>
            <w:tcW w:w="2839" w:type="dxa"/>
          </w:tcPr>
          <w:p w14:paraId="0D696652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38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</w:p>
        </w:tc>
      </w:tr>
      <w:tr w:rsidR="009B3917" w:rsidRPr="00BC693B" w14:paraId="730A2B39" w14:textId="77777777" w:rsidTr="001C2753">
        <w:tc>
          <w:tcPr>
            <w:tcW w:w="2838" w:type="dxa"/>
          </w:tcPr>
          <w:p w14:paraId="1D1826BC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39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  <w:r w:rsidRPr="00BC693B">
              <w:rPr>
                <w:rFonts w:ascii="宋体" w:hAnsi="宋体" w:hint="eastAsia"/>
                <w:color w:val="000000" w:themeColor="text1"/>
                <w:rPrChange w:id="40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模型中间结果文件个数</w:t>
            </w:r>
          </w:p>
        </w:tc>
        <w:tc>
          <w:tcPr>
            <w:tcW w:w="2839" w:type="dxa"/>
          </w:tcPr>
          <w:p w14:paraId="4292CEBE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41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  <w:ins w:id="42" w:author="wangjian" w:date="2018-02-27T17:49:00Z">
              <w:r w:rsidRPr="00BC693B">
                <w:rPr>
                  <w:rFonts w:ascii="宋体" w:hAnsi="宋体"/>
                  <w:color w:val="000000" w:themeColor="text1"/>
                  <w:rPrChange w:id="43" w:author="wangjian" w:date="2018-02-28T10:37:00Z">
                    <w:rPr>
                      <w:rFonts w:ascii="Songti SC" w:eastAsia="Songti SC" w:hAnsi="Songti SC"/>
                      <w:b/>
                      <w:color w:val="000000" w:themeColor="text1"/>
                    </w:rPr>
                  </w:rPrChange>
                </w:rPr>
                <w:t>XX</w:t>
              </w:r>
            </w:ins>
            <w:del w:id="44" w:author="wangjian" w:date="2018-02-27T17:49:00Z">
              <w:r w:rsidRPr="00BC693B" w:rsidDel="009616B6">
                <w:rPr>
                  <w:rFonts w:ascii="宋体" w:hAnsi="宋体"/>
                  <w:color w:val="000000" w:themeColor="text1"/>
                  <w:rPrChange w:id="45" w:author="wangjian" w:date="2018-02-28T10:37:00Z">
                    <w:rPr>
                      <w:rFonts w:ascii="Songti SC" w:eastAsia="Songti SC" w:hAnsi="Songti SC"/>
                      <w:b/>
                      <w:color w:val="000000" w:themeColor="text1"/>
                    </w:rPr>
                  </w:rPrChange>
                </w:rPr>
                <w:delText>300</w:delText>
              </w:r>
            </w:del>
            <w:proofErr w:type="gramStart"/>
            <w:r w:rsidRPr="00BC693B">
              <w:rPr>
                <w:rFonts w:ascii="宋体" w:hAnsi="宋体" w:hint="eastAsia"/>
                <w:color w:val="000000" w:themeColor="text1"/>
                <w:rPrChange w:id="46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个</w:t>
            </w:r>
            <w:proofErr w:type="gramEnd"/>
            <w:r w:rsidRPr="00BC693B">
              <w:rPr>
                <w:rFonts w:ascii="宋体" w:hAnsi="宋体"/>
                <w:color w:val="000000" w:themeColor="text1"/>
                <w:rPrChange w:id="47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  <w:t>/</w:t>
            </w:r>
            <w:r w:rsidRPr="00BC693B">
              <w:rPr>
                <w:rFonts w:ascii="宋体" w:hAnsi="宋体" w:hint="eastAsia"/>
                <w:color w:val="000000" w:themeColor="text1"/>
                <w:rPrChange w:id="48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月</w:t>
            </w:r>
          </w:p>
        </w:tc>
        <w:tc>
          <w:tcPr>
            <w:tcW w:w="2839" w:type="dxa"/>
          </w:tcPr>
          <w:p w14:paraId="15121DB3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49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</w:p>
        </w:tc>
      </w:tr>
      <w:tr w:rsidR="009B3917" w:rsidRPr="00BC693B" w14:paraId="74DF248A" w14:textId="77777777" w:rsidTr="001C2753">
        <w:tc>
          <w:tcPr>
            <w:tcW w:w="2838" w:type="dxa"/>
          </w:tcPr>
          <w:p w14:paraId="682929AF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50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  <w:r w:rsidRPr="00BC693B">
              <w:rPr>
                <w:rFonts w:ascii="宋体" w:hAnsi="宋体" w:hint="eastAsia"/>
                <w:color w:val="000000" w:themeColor="text1"/>
                <w:rPrChange w:id="51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缓存结果大小</w:t>
            </w:r>
          </w:p>
        </w:tc>
        <w:tc>
          <w:tcPr>
            <w:tcW w:w="2839" w:type="dxa"/>
          </w:tcPr>
          <w:p w14:paraId="0E3101B5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52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  <w:ins w:id="53" w:author="wangjian" w:date="2018-02-27T17:49:00Z">
              <w:r w:rsidRPr="00BC693B">
                <w:rPr>
                  <w:rFonts w:ascii="宋体" w:hAnsi="宋体"/>
                  <w:color w:val="000000" w:themeColor="text1"/>
                  <w:rPrChange w:id="54" w:author="wangjian" w:date="2018-02-28T10:37:00Z">
                    <w:rPr>
                      <w:rFonts w:ascii="Songti SC" w:eastAsia="Songti SC" w:hAnsi="Songti SC"/>
                      <w:b/>
                      <w:color w:val="000000" w:themeColor="text1"/>
                    </w:rPr>
                  </w:rPrChange>
                </w:rPr>
                <w:t>XX</w:t>
              </w:r>
            </w:ins>
            <w:del w:id="55" w:author="wangjian" w:date="2018-02-27T17:49:00Z">
              <w:r w:rsidRPr="00BC693B" w:rsidDel="009616B6">
                <w:rPr>
                  <w:rFonts w:ascii="宋体" w:hAnsi="宋体"/>
                  <w:color w:val="000000" w:themeColor="text1"/>
                  <w:rPrChange w:id="56" w:author="wangjian" w:date="2018-02-28T10:37:00Z">
                    <w:rPr>
                      <w:rFonts w:ascii="Songti SC" w:eastAsia="Songti SC" w:hAnsi="Songti SC"/>
                      <w:b/>
                      <w:color w:val="000000" w:themeColor="text1"/>
                    </w:rPr>
                  </w:rPrChange>
                </w:rPr>
                <w:delText>20</w:delText>
              </w:r>
            </w:del>
            <w:r w:rsidRPr="00BC693B">
              <w:rPr>
                <w:rFonts w:ascii="宋体" w:hAnsi="宋体"/>
                <w:color w:val="000000" w:themeColor="text1"/>
                <w:rPrChange w:id="57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  <w:t xml:space="preserve"> G/</w:t>
            </w:r>
            <w:r w:rsidRPr="00BC693B">
              <w:rPr>
                <w:rFonts w:ascii="宋体" w:hAnsi="宋体" w:hint="eastAsia"/>
                <w:color w:val="000000" w:themeColor="text1"/>
                <w:rPrChange w:id="58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天</w:t>
            </w:r>
          </w:p>
        </w:tc>
        <w:tc>
          <w:tcPr>
            <w:tcW w:w="2839" w:type="dxa"/>
          </w:tcPr>
          <w:p w14:paraId="091B3C26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59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</w:p>
        </w:tc>
      </w:tr>
      <w:tr w:rsidR="009B3917" w:rsidRPr="00BC693B" w14:paraId="7D907DBF" w14:textId="77777777" w:rsidTr="001C2753">
        <w:tc>
          <w:tcPr>
            <w:tcW w:w="2838" w:type="dxa"/>
          </w:tcPr>
          <w:p w14:paraId="2F89BED1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60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  <w:r w:rsidRPr="00BC693B">
              <w:rPr>
                <w:rFonts w:ascii="宋体" w:hAnsi="宋体" w:hint="eastAsia"/>
                <w:color w:val="000000" w:themeColor="text1"/>
                <w:rPrChange w:id="61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缓存结果文件个数</w:t>
            </w:r>
          </w:p>
        </w:tc>
        <w:tc>
          <w:tcPr>
            <w:tcW w:w="2839" w:type="dxa"/>
          </w:tcPr>
          <w:p w14:paraId="526A14FE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62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  <w:ins w:id="63" w:author="wangjian" w:date="2018-02-27T17:49:00Z">
              <w:r w:rsidRPr="00BC693B">
                <w:rPr>
                  <w:rFonts w:ascii="宋体" w:hAnsi="宋体"/>
                  <w:color w:val="000000" w:themeColor="text1"/>
                  <w:rPrChange w:id="64" w:author="wangjian" w:date="2018-02-28T10:37:00Z">
                    <w:rPr>
                      <w:rFonts w:ascii="Songti SC" w:eastAsia="Songti SC" w:hAnsi="Songti SC"/>
                      <w:b/>
                      <w:color w:val="000000" w:themeColor="text1"/>
                    </w:rPr>
                  </w:rPrChange>
                </w:rPr>
                <w:t>XX</w:t>
              </w:r>
            </w:ins>
            <w:del w:id="65" w:author="wangjian" w:date="2018-02-27T17:49:00Z">
              <w:r w:rsidRPr="00BC693B" w:rsidDel="009616B6">
                <w:rPr>
                  <w:rFonts w:ascii="宋体" w:hAnsi="宋体"/>
                  <w:color w:val="000000" w:themeColor="text1"/>
                  <w:rPrChange w:id="66" w:author="wangjian" w:date="2018-02-28T10:37:00Z">
                    <w:rPr>
                      <w:rFonts w:ascii="Songti SC" w:eastAsia="Songti SC" w:hAnsi="Songti SC"/>
                      <w:b/>
                      <w:color w:val="000000" w:themeColor="text1"/>
                    </w:rPr>
                  </w:rPrChange>
                </w:rPr>
                <w:delText>110</w:delText>
              </w:r>
            </w:del>
            <w:r w:rsidRPr="00BC693B">
              <w:rPr>
                <w:rFonts w:ascii="宋体" w:hAnsi="宋体"/>
                <w:color w:val="000000" w:themeColor="text1"/>
                <w:rPrChange w:id="67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  <w:t xml:space="preserve"> </w:t>
            </w:r>
            <w:proofErr w:type="gramStart"/>
            <w:r w:rsidRPr="00BC693B">
              <w:rPr>
                <w:rFonts w:ascii="宋体" w:hAnsi="宋体" w:hint="eastAsia"/>
                <w:color w:val="000000" w:themeColor="text1"/>
                <w:rPrChange w:id="68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个</w:t>
            </w:r>
            <w:proofErr w:type="gramEnd"/>
            <w:r w:rsidRPr="00BC693B">
              <w:rPr>
                <w:rFonts w:ascii="宋体" w:hAnsi="宋体"/>
                <w:color w:val="000000" w:themeColor="text1"/>
                <w:rPrChange w:id="69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  <w:t>/</w:t>
            </w:r>
            <w:r w:rsidRPr="00BC693B">
              <w:rPr>
                <w:rFonts w:ascii="宋体" w:hAnsi="宋体" w:hint="eastAsia"/>
                <w:color w:val="000000" w:themeColor="text1"/>
                <w:rPrChange w:id="70" w:author="wangjian" w:date="2018-02-28T10:37:00Z">
                  <w:rPr>
                    <w:rFonts w:ascii="Songti SC" w:eastAsia="Songti SC" w:hAnsi="Songti SC" w:hint="eastAsia"/>
                    <w:b/>
                    <w:color w:val="000000" w:themeColor="text1"/>
                  </w:rPr>
                </w:rPrChange>
              </w:rPr>
              <w:t>天</w:t>
            </w:r>
          </w:p>
        </w:tc>
        <w:tc>
          <w:tcPr>
            <w:tcW w:w="2839" w:type="dxa"/>
          </w:tcPr>
          <w:p w14:paraId="4AB42F89" w14:textId="77777777" w:rsidR="009B3917" w:rsidRPr="00BC693B" w:rsidRDefault="009B3917" w:rsidP="001C2753">
            <w:pPr>
              <w:spacing w:line="400" w:lineRule="exact"/>
              <w:jc w:val="center"/>
              <w:rPr>
                <w:rFonts w:ascii="宋体" w:eastAsia="宋体" w:hAnsi="宋体"/>
                <w:color w:val="000000" w:themeColor="text1"/>
                <w:rPrChange w:id="71" w:author="wangjian" w:date="2018-02-28T10:37:00Z">
                  <w:rPr>
                    <w:rFonts w:ascii="Songti SC" w:eastAsia="Songti SC" w:hAnsi="Songti SC"/>
                    <w:b/>
                    <w:color w:val="000000" w:themeColor="text1"/>
                  </w:rPr>
                </w:rPrChange>
              </w:rPr>
            </w:pPr>
          </w:p>
        </w:tc>
      </w:tr>
    </w:tbl>
    <w:p w14:paraId="7E88DBAA" w14:textId="77777777" w:rsidR="009B3917" w:rsidRPr="009B3917" w:rsidRDefault="009B3917">
      <w:pPr>
        <w:pStyle w:val="12"/>
        <w:ind w:left="720" w:firstLineChars="0" w:firstLine="0"/>
        <w:rPr>
          <w:rFonts w:ascii="Songti SC" w:eastAsia="Songti SC" w:hAnsi="Songti SC" w:hint="eastAsia"/>
        </w:rPr>
      </w:pPr>
    </w:p>
    <w:p w14:paraId="266AA381" w14:textId="77777777" w:rsidR="00E06EDC" w:rsidRPr="009C651D" w:rsidRDefault="00E06E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FAC784" w14:textId="77777777" w:rsidR="00E06EDC" w:rsidRDefault="00E06EDC">
      <w:pPr>
        <w:rPr>
          <w:rFonts w:ascii="Songti SC" w:eastAsia="Songti SC" w:hAnsi="Songti SC"/>
          <w:b/>
        </w:rPr>
      </w:pPr>
    </w:p>
    <w:sectPr w:rsidR="00E06EDC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DC0EC" w14:textId="77777777" w:rsidR="00E07F33" w:rsidRDefault="00E07F33" w:rsidP="009B3917">
      <w:r>
        <w:separator/>
      </w:r>
    </w:p>
  </w:endnote>
  <w:endnote w:type="continuationSeparator" w:id="0">
    <w:p w14:paraId="7FE834A9" w14:textId="77777777" w:rsidR="00E07F33" w:rsidRDefault="00E07F33" w:rsidP="009B3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ngti SC">
    <w:altName w:val="宋体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BF6C9" w14:textId="77777777" w:rsidR="00E07F33" w:rsidRDefault="00E07F33" w:rsidP="009B3917">
      <w:r>
        <w:separator/>
      </w:r>
    </w:p>
  </w:footnote>
  <w:footnote w:type="continuationSeparator" w:id="0">
    <w:p w14:paraId="5FE40FDE" w14:textId="77777777" w:rsidR="00E07F33" w:rsidRDefault="00E07F33" w:rsidP="009B3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32C"/>
    <w:multiLevelType w:val="multilevel"/>
    <w:tmpl w:val="0056132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F2307"/>
    <w:multiLevelType w:val="multilevel"/>
    <w:tmpl w:val="0A4F2307"/>
    <w:lvl w:ilvl="0">
      <w:start w:val="1"/>
      <w:numFmt w:val="decimal"/>
      <w:lvlText w:val="%1、"/>
      <w:lvlJc w:val="left"/>
      <w:pPr>
        <w:ind w:left="1004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2364F90"/>
    <w:multiLevelType w:val="multilevel"/>
    <w:tmpl w:val="1236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8345FE"/>
    <w:multiLevelType w:val="multilevel"/>
    <w:tmpl w:val="2D8345FE"/>
    <w:lvl w:ilvl="0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5D12D30"/>
    <w:multiLevelType w:val="multilevel"/>
    <w:tmpl w:val="45D12D3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8E23BA"/>
    <w:multiLevelType w:val="multilevel"/>
    <w:tmpl w:val="488E23BA"/>
    <w:lvl w:ilvl="0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215370E"/>
    <w:multiLevelType w:val="multilevel"/>
    <w:tmpl w:val="5215370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EF5AD"/>
    <w:multiLevelType w:val="singleLevel"/>
    <w:tmpl w:val="57FEF5AD"/>
    <w:lvl w:ilvl="0">
      <w:start w:val="2"/>
      <w:numFmt w:val="decimal"/>
      <w:suff w:val="nothing"/>
      <w:lvlText w:val="%1."/>
      <w:lvlJc w:val="left"/>
    </w:lvl>
  </w:abstractNum>
  <w:abstractNum w:abstractNumId="8" w15:restartNumberingAfterBreak="0">
    <w:nsid w:val="630A44EA"/>
    <w:multiLevelType w:val="multilevel"/>
    <w:tmpl w:val="630A44E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3F0DBC"/>
    <w:multiLevelType w:val="multilevel"/>
    <w:tmpl w:val="643F0D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831BF"/>
    <w:multiLevelType w:val="hybridMultilevel"/>
    <w:tmpl w:val="AFE2E074"/>
    <w:lvl w:ilvl="0" w:tplc="FBDA886A">
      <w:start w:val="1"/>
      <w:numFmt w:val="decimal"/>
      <w:lvlText w:val="%1、"/>
      <w:lvlJc w:val="left"/>
      <w:pPr>
        <w:ind w:left="13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1" w15:restartNumberingAfterBreak="0">
    <w:nsid w:val="6F9A286D"/>
    <w:multiLevelType w:val="multilevel"/>
    <w:tmpl w:val="6F9A286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11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37C"/>
    <w:rsid w:val="00002642"/>
    <w:rsid w:val="0000751D"/>
    <w:rsid w:val="0001222C"/>
    <w:rsid w:val="0002156E"/>
    <w:rsid w:val="0005077A"/>
    <w:rsid w:val="00056D48"/>
    <w:rsid w:val="00074AB1"/>
    <w:rsid w:val="000922F1"/>
    <w:rsid w:val="00096413"/>
    <w:rsid w:val="000A575D"/>
    <w:rsid w:val="000B1387"/>
    <w:rsid w:val="000D01B4"/>
    <w:rsid w:val="000F58A6"/>
    <w:rsid w:val="00100D76"/>
    <w:rsid w:val="001311C6"/>
    <w:rsid w:val="001350CA"/>
    <w:rsid w:val="001461E8"/>
    <w:rsid w:val="0016162A"/>
    <w:rsid w:val="00173216"/>
    <w:rsid w:val="00177649"/>
    <w:rsid w:val="00180168"/>
    <w:rsid w:val="00180BD1"/>
    <w:rsid w:val="0018432D"/>
    <w:rsid w:val="00185610"/>
    <w:rsid w:val="00191E96"/>
    <w:rsid w:val="001A5ED1"/>
    <w:rsid w:val="001C5F26"/>
    <w:rsid w:val="001D6121"/>
    <w:rsid w:val="001D770D"/>
    <w:rsid w:val="001F4571"/>
    <w:rsid w:val="00200734"/>
    <w:rsid w:val="00212357"/>
    <w:rsid w:val="00215B83"/>
    <w:rsid w:val="00221727"/>
    <w:rsid w:val="0024116E"/>
    <w:rsid w:val="002550B2"/>
    <w:rsid w:val="0026701D"/>
    <w:rsid w:val="00271139"/>
    <w:rsid w:val="00274623"/>
    <w:rsid w:val="00293C3D"/>
    <w:rsid w:val="002A22EC"/>
    <w:rsid w:val="002A7147"/>
    <w:rsid w:val="002B0AC6"/>
    <w:rsid w:val="002C7B99"/>
    <w:rsid w:val="002D5831"/>
    <w:rsid w:val="002D73FE"/>
    <w:rsid w:val="002E559F"/>
    <w:rsid w:val="002E656B"/>
    <w:rsid w:val="002F7912"/>
    <w:rsid w:val="003020A0"/>
    <w:rsid w:val="003149F1"/>
    <w:rsid w:val="00330D96"/>
    <w:rsid w:val="003466AE"/>
    <w:rsid w:val="0034745A"/>
    <w:rsid w:val="003511DB"/>
    <w:rsid w:val="0035190E"/>
    <w:rsid w:val="003550D8"/>
    <w:rsid w:val="003700AB"/>
    <w:rsid w:val="0037588B"/>
    <w:rsid w:val="003816FC"/>
    <w:rsid w:val="0038614F"/>
    <w:rsid w:val="00386535"/>
    <w:rsid w:val="00392583"/>
    <w:rsid w:val="00396370"/>
    <w:rsid w:val="003A0624"/>
    <w:rsid w:val="003B124A"/>
    <w:rsid w:val="003B3DB6"/>
    <w:rsid w:val="003B4D61"/>
    <w:rsid w:val="003C709B"/>
    <w:rsid w:val="003D629B"/>
    <w:rsid w:val="003E4836"/>
    <w:rsid w:val="003E6BD7"/>
    <w:rsid w:val="00403917"/>
    <w:rsid w:val="00410CD4"/>
    <w:rsid w:val="00412966"/>
    <w:rsid w:val="00417500"/>
    <w:rsid w:val="00424F31"/>
    <w:rsid w:val="004463EC"/>
    <w:rsid w:val="00446B2D"/>
    <w:rsid w:val="00446D44"/>
    <w:rsid w:val="0046085C"/>
    <w:rsid w:val="0046497E"/>
    <w:rsid w:val="004734FC"/>
    <w:rsid w:val="0047397B"/>
    <w:rsid w:val="00473F0C"/>
    <w:rsid w:val="004747AD"/>
    <w:rsid w:val="0047749B"/>
    <w:rsid w:val="00480D83"/>
    <w:rsid w:val="00493360"/>
    <w:rsid w:val="004A54FF"/>
    <w:rsid w:val="004B46B5"/>
    <w:rsid w:val="004C1BDA"/>
    <w:rsid w:val="004C684C"/>
    <w:rsid w:val="004D096A"/>
    <w:rsid w:val="004D1D8D"/>
    <w:rsid w:val="00503325"/>
    <w:rsid w:val="00520B60"/>
    <w:rsid w:val="005617B5"/>
    <w:rsid w:val="00573537"/>
    <w:rsid w:val="00574EE4"/>
    <w:rsid w:val="00577DA9"/>
    <w:rsid w:val="0058076D"/>
    <w:rsid w:val="00580F41"/>
    <w:rsid w:val="0058583D"/>
    <w:rsid w:val="00586CC6"/>
    <w:rsid w:val="00593C7F"/>
    <w:rsid w:val="00595BA2"/>
    <w:rsid w:val="005A656E"/>
    <w:rsid w:val="005B59BA"/>
    <w:rsid w:val="005C09B3"/>
    <w:rsid w:val="005E464C"/>
    <w:rsid w:val="00607F90"/>
    <w:rsid w:val="00613B38"/>
    <w:rsid w:val="00620E2F"/>
    <w:rsid w:val="006271FC"/>
    <w:rsid w:val="00637A4B"/>
    <w:rsid w:val="00660170"/>
    <w:rsid w:val="0066185D"/>
    <w:rsid w:val="00681FE4"/>
    <w:rsid w:val="006D02D1"/>
    <w:rsid w:val="006E0B32"/>
    <w:rsid w:val="006E7208"/>
    <w:rsid w:val="006F74EF"/>
    <w:rsid w:val="007009B7"/>
    <w:rsid w:val="007028DD"/>
    <w:rsid w:val="007234F1"/>
    <w:rsid w:val="00751692"/>
    <w:rsid w:val="00754833"/>
    <w:rsid w:val="007626BD"/>
    <w:rsid w:val="0077500C"/>
    <w:rsid w:val="007D2450"/>
    <w:rsid w:val="007D742C"/>
    <w:rsid w:val="007F034E"/>
    <w:rsid w:val="008058A8"/>
    <w:rsid w:val="00816A4C"/>
    <w:rsid w:val="00846835"/>
    <w:rsid w:val="00846A71"/>
    <w:rsid w:val="00846D7B"/>
    <w:rsid w:val="008710F9"/>
    <w:rsid w:val="008805F8"/>
    <w:rsid w:val="008B0258"/>
    <w:rsid w:val="008C077D"/>
    <w:rsid w:val="008C430D"/>
    <w:rsid w:val="008D0C65"/>
    <w:rsid w:val="008F1245"/>
    <w:rsid w:val="00912866"/>
    <w:rsid w:val="00926177"/>
    <w:rsid w:val="00926DFB"/>
    <w:rsid w:val="00933BF0"/>
    <w:rsid w:val="00955EFA"/>
    <w:rsid w:val="0096678B"/>
    <w:rsid w:val="0099137C"/>
    <w:rsid w:val="00992E68"/>
    <w:rsid w:val="009B056D"/>
    <w:rsid w:val="009B33EF"/>
    <w:rsid w:val="009B3917"/>
    <w:rsid w:val="009B550F"/>
    <w:rsid w:val="009C651D"/>
    <w:rsid w:val="009D3A31"/>
    <w:rsid w:val="009D767A"/>
    <w:rsid w:val="009F4390"/>
    <w:rsid w:val="00A230CE"/>
    <w:rsid w:val="00A24A82"/>
    <w:rsid w:val="00A26C01"/>
    <w:rsid w:val="00A271C0"/>
    <w:rsid w:val="00A27515"/>
    <w:rsid w:val="00A41613"/>
    <w:rsid w:val="00A46205"/>
    <w:rsid w:val="00A51F53"/>
    <w:rsid w:val="00A67A6E"/>
    <w:rsid w:val="00A85DFE"/>
    <w:rsid w:val="00AA07DF"/>
    <w:rsid w:val="00AC60F8"/>
    <w:rsid w:val="00AC7B26"/>
    <w:rsid w:val="00AD54ED"/>
    <w:rsid w:val="00AF37DE"/>
    <w:rsid w:val="00B00F0A"/>
    <w:rsid w:val="00B05E3F"/>
    <w:rsid w:val="00B10087"/>
    <w:rsid w:val="00B14E1A"/>
    <w:rsid w:val="00B16EFF"/>
    <w:rsid w:val="00B24595"/>
    <w:rsid w:val="00B2478A"/>
    <w:rsid w:val="00B47028"/>
    <w:rsid w:val="00B56ACF"/>
    <w:rsid w:val="00B725C4"/>
    <w:rsid w:val="00B8404E"/>
    <w:rsid w:val="00B84808"/>
    <w:rsid w:val="00BB32E7"/>
    <w:rsid w:val="00BC0922"/>
    <w:rsid w:val="00BD0AFB"/>
    <w:rsid w:val="00BD35E8"/>
    <w:rsid w:val="00BD3E60"/>
    <w:rsid w:val="00BD6AE6"/>
    <w:rsid w:val="00BD7747"/>
    <w:rsid w:val="00BE033F"/>
    <w:rsid w:val="00BE127E"/>
    <w:rsid w:val="00C03BCB"/>
    <w:rsid w:val="00C27203"/>
    <w:rsid w:val="00C32BC8"/>
    <w:rsid w:val="00C33325"/>
    <w:rsid w:val="00C42C38"/>
    <w:rsid w:val="00C51DF5"/>
    <w:rsid w:val="00C6124E"/>
    <w:rsid w:val="00C645C2"/>
    <w:rsid w:val="00C667CA"/>
    <w:rsid w:val="00C81AC5"/>
    <w:rsid w:val="00C84EE2"/>
    <w:rsid w:val="00C946F1"/>
    <w:rsid w:val="00C95D11"/>
    <w:rsid w:val="00CB6BD6"/>
    <w:rsid w:val="00CC08DA"/>
    <w:rsid w:val="00CC1CAA"/>
    <w:rsid w:val="00CD05AA"/>
    <w:rsid w:val="00CD4DD4"/>
    <w:rsid w:val="00CE023C"/>
    <w:rsid w:val="00CE1677"/>
    <w:rsid w:val="00CF4BD5"/>
    <w:rsid w:val="00D00C36"/>
    <w:rsid w:val="00D03FF5"/>
    <w:rsid w:val="00D10786"/>
    <w:rsid w:val="00D17E81"/>
    <w:rsid w:val="00D3020D"/>
    <w:rsid w:val="00D35BC9"/>
    <w:rsid w:val="00D511B6"/>
    <w:rsid w:val="00D6329C"/>
    <w:rsid w:val="00D876E5"/>
    <w:rsid w:val="00D91A56"/>
    <w:rsid w:val="00D9766D"/>
    <w:rsid w:val="00D978F6"/>
    <w:rsid w:val="00DA5012"/>
    <w:rsid w:val="00DC455F"/>
    <w:rsid w:val="00DC564B"/>
    <w:rsid w:val="00DE3207"/>
    <w:rsid w:val="00E059DB"/>
    <w:rsid w:val="00E06EDC"/>
    <w:rsid w:val="00E07F33"/>
    <w:rsid w:val="00E2243F"/>
    <w:rsid w:val="00E44C85"/>
    <w:rsid w:val="00E46A59"/>
    <w:rsid w:val="00E50604"/>
    <w:rsid w:val="00E51F65"/>
    <w:rsid w:val="00E64DEA"/>
    <w:rsid w:val="00E65112"/>
    <w:rsid w:val="00E82720"/>
    <w:rsid w:val="00E853A2"/>
    <w:rsid w:val="00E94718"/>
    <w:rsid w:val="00EA0866"/>
    <w:rsid w:val="00EC2590"/>
    <w:rsid w:val="00EC4E38"/>
    <w:rsid w:val="00EC69D6"/>
    <w:rsid w:val="00EC7C03"/>
    <w:rsid w:val="00F035BB"/>
    <w:rsid w:val="00F23F4E"/>
    <w:rsid w:val="00F26866"/>
    <w:rsid w:val="00F40A78"/>
    <w:rsid w:val="00F44BAC"/>
    <w:rsid w:val="00F45A08"/>
    <w:rsid w:val="00F63634"/>
    <w:rsid w:val="00F66C67"/>
    <w:rsid w:val="00F750D3"/>
    <w:rsid w:val="00F819DE"/>
    <w:rsid w:val="00F84CC4"/>
    <w:rsid w:val="00F87D36"/>
    <w:rsid w:val="00FA2E6B"/>
    <w:rsid w:val="00FA2EF4"/>
    <w:rsid w:val="00FA4937"/>
    <w:rsid w:val="00FA4C49"/>
    <w:rsid w:val="00FB2B22"/>
    <w:rsid w:val="00FB32F5"/>
    <w:rsid w:val="00FC086E"/>
    <w:rsid w:val="00FC1943"/>
    <w:rsid w:val="00FC412B"/>
    <w:rsid w:val="00FC570A"/>
    <w:rsid w:val="00FC5C86"/>
    <w:rsid w:val="00FC66A1"/>
    <w:rsid w:val="07C14A4C"/>
    <w:rsid w:val="08EB6AFE"/>
    <w:rsid w:val="0F6976C1"/>
    <w:rsid w:val="11175F16"/>
    <w:rsid w:val="17FC3603"/>
    <w:rsid w:val="1D05007A"/>
    <w:rsid w:val="1EC65180"/>
    <w:rsid w:val="2A2E3A81"/>
    <w:rsid w:val="33A7138F"/>
    <w:rsid w:val="3DA90978"/>
    <w:rsid w:val="44266583"/>
    <w:rsid w:val="44B60085"/>
    <w:rsid w:val="45AA3CC4"/>
    <w:rsid w:val="46E958CD"/>
    <w:rsid w:val="4B770212"/>
    <w:rsid w:val="4ED40F9C"/>
    <w:rsid w:val="4FE30CDB"/>
    <w:rsid w:val="51056D1C"/>
    <w:rsid w:val="55FC5927"/>
    <w:rsid w:val="57655CEE"/>
    <w:rsid w:val="5AD51DA8"/>
    <w:rsid w:val="5B280392"/>
    <w:rsid w:val="618A54E3"/>
    <w:rsid w:val="6A363601"/>
    <w:rsid w:val="6B506108"/>
    <w:rsid w:val="76F27059"/>
    <w:rsid w:val="7D4D3F87"/>
    <w:rsid w:val="7F0F1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4E7C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  <w:jc w:val="left"/>
    </w:pPr>
    <w:rPr>
      <w:rFonts w:eastAsiaTheme="minorHAnsi"/>
      <w:sz w:val="20"/>
      <w:szCs w:val="20"/>
    </w:rPr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</w:rPr>
  </w:style>
  <w:style w:type="paragraph" w:styleId="5">
    <w:name w:val="toc 5"/>
    <w:basedOn w:val="a"/>
    <w:next w:val="a"/>
    <w:uiPriority w:val="39"/>
    <w:unhideWhenUsed/>
    <w:qFormat/>
    <w:pPr>
      <w:ind w:left="960"/>
      <w:jc w:val="left"/>
    </w:pPr>
    <w:rPr>
      <w:rFonts w:eastAsiaTheme="minorHAnsi"/>
      <w:sz w:val="20"/>
      <w:szCs w:val="20"/>
    </w:rPr>
  </w:style>
  <w:style w:type="paragraph" w:styleId="3">
    <w:name w:val="toc 3"/>
    <w:basedOn w:val="a"/>
    <w:next w:val="a"/>
    <w:uiPriority w:val="39"/>
    <w:unhideWhenUsed/>
    <w:qFormat/>
    <w:pPr>
      <w:ind w:left="480"/>
      <w:jc w:val="left"/>
    </w:pPr>
    <w:rPr>
      <w:rFonts w:eastAsia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20"/>
      <w:szCs w:val="20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/>
      <w:jc w:val="left"/>
    </w:pPr>
    <w:rPr>
      <w:rFonts w:eastAsiaTheme="minorHAnsi"/>
      <w:b/>
      <w:bCs/>
    </w:rPr>
  </w:style>
  <w:style w:type="paragraph" w:styleId="4">
    <w:name w:val="toc 4"/>
    <w:basedOn w:val="a"/>
    <w:next w:val="a"/>
    <w:uiPriority w:val="39"/>
    <w:unhideWhenUsed/>
    <w:qFormat/>
    <w:pP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pPr>
      <w:ind w:left="1200"/>
      <w:jc w:val="left"/>
    </w:pPr>
    <w:rPr>
      <w:rFonts w:eastAsia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ind w:left="1920"/>
      <w:jc w:val="left"/>
    </w:pPr>
    <w:rPr>
      <w:rFonts w:eastAsiaTheme="minorHAnsi"/>
      <w:sz w:val="20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</w:rPr>
  </w:style>
  <w:style w:type="paragraph" w:customStyle="1" w:styleId="13">
    <w:name w:val="无间隔1"/>
    <w:link w:val="ac"/>
    <w:uiPriority w:val="1"/>
    <w:qFormat/>
    <w:rPr>
      <w:rFonts w:asciiTheme="minorHAnsi" w:eastAsia="Microsoft YaHei UI" w:hAnsiTheme="minorHAnsi" w:cstheme="minorBidi"/>
      <w:sz w:val="22"/>
      <w:szCs w:val="22"/>
    </w:rPr>
  </w:style>
  <w:style w:type="character" w:customStyle="1" w:styleId="ac">
    <w:name w:val="无间隔字符"/>
    <w:basedOn w:val="a0"/>
    <w:link w:val="13"/>
    <w:uiPriority w:val="1"/>
    <w:qFormat/>
    <w:rPr>
      <w:rFonts w:eastAsia="Microsoft YaHei UI"/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55EB4B-4ED6-4527-90AB-754D12759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XX项目合作</dc:subject>
  <dc:creator>kk ss</dc:creator>
  <cp:lastModifiedBy>蒲 思路</cp:lastModifiedBy>
  <cp:revision>12</cp:revision>
  <dcterms:created xsi:type="dcterms:W3CDTF">2017-11-10T03:54:00Z</dcterms:created>
  <dcterms:modified xsi:type="dcterms:W3CDTF">2018-05-28T07:39:00Z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