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D8B6" w14:textId="5AB46B30" w:rsidR="004D0E09" w:rsidRDefault="004D0E09" w:rsidP="004D0E09">
      <w:pPr>
        <w:spacing w:before="120"/>
        <w:jc w:val="center"/>
        <w:rPr>
          <w:rFonts w:ascii="Songti SC" w:eastAsia="Songti SC" w:hAnsi="Songti SC"/>
          <w:color w:val="404040" w:themeColor="text1" w:themeTint="BF"/>
          <w:sz w:val="72"/>
          <w:szCs w:val="36"/>
        </w:rPr>
      </w:pPr>
      <w:r>
        <w:rPr>
          <w:rFonts w:ascii="Songti SC" w:eastAsia="Songti SC" w:hAnsi="Songti SC" w:hint="eastAsia"/>
          <w:color w:val="404040" w:themeColor="text1" w:themeTint="BF"/>
          <w:sz w:val="72"/>
          <w:szCs w:val="36"/>
        </w:rPr>
        <w:t>生产平台多租户模型部署</w:t>
      </w:r>
    </w:p>
    <w:p w14:paraId="5680F67D" w14:textId="3CDBF5F7" w:rsidR="005D4DF8" w:rsidRDefault="005D4DF8" w:rsidP="004D0E09">
      <w:pPr>
        <w:spacing w:before="120"/>
        <w:jc w:val="center"/>
        <w:rPr>
          <w:rFonts w:ascii="Songti SC" w:eastAsia="Songti SC" w:hAnsi="Songti SC"/>
          <w:color w:val="404040" w:themeColor="text1" w:themeTint="BF"/>
          <w:sz w:val="72"/>
          <w:szCs w:val="36"/>
        </w:rPr>
      </w:pPr>
      <w:r>
        <w:rPr>
          <w:rFonts w:ascii="Songti SC" w:eastAsia="Songti SC" w:hAnsi="Songti SC" w:hint="eastAsia"/>
          <w:color w:val="404040" w:themeColor="text1" w:themeTint="BF"/>
          <w:sz w:val="72"/>
          <w:szCs w:val="36"/>
        </w:rPr>
        <w:t>使用</w:t>
      </w:r>
      <w:r w:rsidR="00095812">
        <w:rPr>
          <w:rFonts w:ascii="Songti SC" w:eastAsia="Songti SC" w:hAnsi="Songti SC" w:hint="eastAsia"/>
          <w:color w:val="404040" w:themeColor="text1" w:themeTint="BF"/>
          <w:sz w:val="72"/>
          <w:szCs w:val="36"/>
        </w:rPr>
        <w:t>须知</w:t>
      </w:r>
    </w:p>
    <w:p w14:paraId="15629D21" w14:textId="77777777" w:rsidR="004D0E09" w:rsidRDefault="00F40F47" w:rsidP="004D0E09">
      <w:pPr>
        <w:spacing w:before="120"/>
        <w:jc w:val="center"/>
        <w:rPr>
          <w:rFonts w:ascii="Songti SC" w:eastAsia="Songti SC" w:hAnsi="Songti SC"/>
          <w:color w:val="404040" w:themeColor="text1" w:themeTint="BF"/>
          <w:sz w:val="36"/>
          <w:szCs w:val="36"/>
        </w:rPr>
      </w:pPr>
      <w:sdt>
        <w:sdtPr>
          <w:rPr>
            <w:rFonts w:ascii="Songti SC" w:eastAsia="Songti SC" w:hAnsi="Songti SC"/>
            <w:color w:val="404040" w:themeColor="text1" w:themeTint="BF"/>
            <w:sz w:val="36"/>
            <w:szCs w:val="36"/>
          </w:rPr>
          <w:alias w:val="副标题"/>
          <w:id w:val="-1148361611"/>
          <w:text/>
        </w:sdtPr>
        <w:sdtEndPr/>
        <w:sdtContent>
          <w:r w:rsidR="004D0E09">
            <w:rPr>
              <w:rFonts w:ascii="Songti SC" w:eastAsia="Songti SC" w:hAnsi="Songti SC" w:hint="eastAsia"/>
              <w:color w:val="404040" w:themeColor="text1" w:themeTint="BF"/>
              <w:sz w:val="36"/>
              <w:szCs w:val="36"/>
            </w:rPr>
            <w:t>用户画像项目合作</w:t>
          </w:r>
        </w:sdtContent>
      </w:sdt>
    </w:p>
    <w:p w14:paraId="412C42F5" w14:textId="4C3347B1" w:rsidR="00307ADF" w:rsidRDefault="00F40F47"/>
    <w:p w14:paraId="66523960" w14:textId="7B70142D" w:rsidR="004D0E09" w:rsidRDefault="004D0E09"/>
    <w:p w14:paraId="15C30FAA" w14:textId="773CB669" w:rsidR="004D0E09" w:rsidRDefault="004D0E09"/>
    <w:p w14:paraId="6F2EC930" w14:textId="70E917C4" w:rsidR="004D0E09" w:rsidRDefault="004D0E09"/>
    <w:p w14:paraId="3941B89C" w14:textId="2953FCA2" w:rsidR="004D0E09" w:rsidRDefault="004D0E09"/>
    <w:p w14:paraId="160FA307" w14:textId="70EE04A7" w:rsidR="004D0E09" w:rsidRDefault="004D0E09"/>
    <w:p w14:paraId="763574F3" w14:textId="7BD478E6" w:rsidR="004D0E09" w:rsidRDefault="004D0E09"/>
    <w:p w14:paraId="212EFBAE" w14:textId="2279F9E3" w:rsidR="004D0E09" w:rsidRDefault="004D0E09"/>
    <w:p w14:paraId="3C742B5E" w14:textId="4FB08DF0" w:rsidR="004D0E09" w:rsidRDefault="004D0E09"/>
    <w:p w14:paraId="43421365" w14:textId="58EED00C" w:rsidR="004D0E09" w:rsidRDefault="004D0E09"/>
    <w:p w14:paraId="5CB04BB4" w14:textId="2BFD47BC" w:rsidR="004D0E09" w:rsidRDefault="004D0E09"/>
    <w:p w14:paraId="2EB5BE2E" w14:textId="0D4DBE1C" w:rsidR="004D0E09" w:rsidRDefault="004D0E09"/>
    <w:p w14:paraId="4B74677A" w14:textId="53E5D5EF" w:rsidR="004D0E09" w:rsidRDefault="004D0E09"/>
    <w:p w14:paraId="334D1541" w14:textId="77777777" w:rsidR="00811018" w:rsidRDefault="00811018"/>
    <w:p w14:paraId="6B006964" w14:textId="77777777" w:rsidR="004D0E09" w:rsidRDefault="004D0E09"/>
    <w:p w14:paraId="6DBEFAB8" w14:textId="77777777" w:rsidR="004D0E09" w:rsidRDefault="004D0E09" w:rsidP="004D0E09">
      <w:pPr>
        <w:pStyle w:val="1"/>
        <w:jc w:val="center"/>
        <w:rPr>
          <w:color w:val="000000" w:themeColor="text1"/>
          <w:sz w:val="26"/>
          <w:szCs w:val="26"/>
        </w:rPr>
      </w:pPr>
      <w:r>
        <w:rPr>
          <w:rFonts w:hint="eastAsia"/>
          <w:color w:val="000000" w:themeColor="text1"/>
          <w:sz w:val="26"/>
          <w:szCs w:val="26"/>
        </w:rPr>
        <w:t>中国联通</w:t>
      </w:r>
    </w:p>
    <w:p w14:paraId="52A556BC" w14:textId="22151892" w:rsidR="004D0E09" w:rsidRDefault="004D0E09" w:rsidP="004D0E09">
      <w:pPr>
        <w:pStyle w:val="1"/>
        <w:jc w:val="center"/>
        <w:rPr>
          <w:color w:val="000000" w:themeColor="text1"/>
          <w:sz w:val="26"/>
          <w:szCs w:val="26"/>
        </w:rPr>
      </w:pPr>
      <w:r>
        <w:rPr>
          <w:rFonts w:hint="eastAsia"/>
          <w:color w:val="000000" w:themeColor="text1"/>
          <w:sz w:val="26"/>
          <w:szCs w:val="26"/>
        </w:rPr>
        <w:t>大数据公司</w:t>
      </w:r>
      <w:r>
        <w:rPr>
          <w:rFonts w:hint="eastAsia"/>
          <w:color w:val="000000" w:themeColor="text1"/>
          <w:sz w:val="26"/>
          <w:szCs w:val="26"/>
        </w:rPr>
        <w:t>-</w:t>
      </w:r>
      <w:r>
        <w:rPr>
          <w:rFonts w:hint="eastAsia"/>
          <w:color w:val="000000" w:themeColor="text1"/>
          <w:sz w:val="26"/>
          <w:szCs w:val="26"/>
        </w:rPr>
        <w:t>生产多租户</w:t>
      </w:r>
    </w:p>
    <w:p w14:paraId="1E5C623F" w14:textId="77777777" w:rsidR="004F16E2" w:rsidRDefault="004F16E2" w:rsidP="004D0E09">
      <w:pPr>
        <w:pStyle w:val="1"/>
        <w:jc w:val="center"/>
        <w:rPr>
          <w:color w:val="000000" w:themeColor="text1"/>
          <w:sz w:val="26"/>
          <w:szCs w:val="26"/>
        </w:rPr>
      </w:pPr>
    </w:p>
    <w:p w14:paraId="0A6B9877" w14:textId="7C2E8E02" w:rsidR="00095812" w:rsidRPr="007A0FCC" w:rsidRDefault="002A5B14" w:rsidP="00095812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7A0FCC">
        <w:rPr>
          <w:rFonts w:ascii="宋体" w:eastAsia="宋体" w:hAnsi="宋体" w:hint="eastAsia"/>
        </w:rPr>
        <w:lastRenderedPageBreak/>
        <w:t>声明</w:t>
      </w:r>
    </w:p>
    <w:p w14:paraId="7A926476" w14:textId="2F49A403" w:rsidR="002A5B14" w:rsidRPr="007A0FCC" w:rsidRDefault="002A5B14" w:rsidP="002A5B14">
      <w:pPr>
        <w:rPr>
          <w:rFonts w:ascii="宋体" w:eastAsia="宋体" w:hAnsi="宋体"/>
        </w:rPr>
      </w:pPr>
      <w:r w:rsidRPr="007A0FCC">
        <w:rPr>
          <w:rFonts w:ascii="宋体" w:eastAsia="宋体" w:hAnsi="宋体" w:hint="eastAsia"/>
        </w:rPr>
        <w:t>1、模型生成文件个数、大小和存储周期要求：租户日模型产生文件个数原则上不超过</w:t>
      </w:r>
      <w:r w:rsidRPr="007A0FCC">
        <w:rPr>
          <w:rFonts w:ascii="宋体" w:eastAsia="宋体" w:hAnsi="宋体"/>
        </w:rPr>
        <w:t>1500个，每个文件应至少是兆级以上的文件，每天生成文件总量不超过200G（不含备份存储）；月模型产生的文件个数不超过5000个，每个文件应至少是兆级以上的文件，每月文件存储不超过400G（不含备份存储）。中间结果文件默认保留5天，结果文件默认保留7天，如需特殊延长保留周期，请在该部分特别说明。如保存周期大于30天或者文件存储超过限制，需要进行商务谈判。</w:t>
      </w:r>
    </w:p>
    <w:p w14:paraId="6313D7DB" w14:textId="5FF2FEE8" w:rsidR="002F5C37" w:rsidRDefault="002A5B14">
      <w:pPr>
        <w:rPr>
          <w:rFonts w:ascii="宋体" w:eastAsia="宋体" w:hAnsi="宋体"/>
        </w:rPr>
      </w:pPr>
      <w:r w:rsidRPr="007A0FCC">
        <w:rPr>
          <w:rFonts w:ascii="宋体" w:eastAsia="宋体" w:hAnsi="宋体" w:hint="eastAsia"/>
          <w:b/>
        </w:rPr>
        <w:t>特别说明样例：</w:t>
      </w:r>
      <w:r w:rsidRPr="007A0FCC">
        <w:rPr>
          <w:rFonts w:ascii="宋体" w:eastAsia="宋体" w:hAnsi="宋体"/>
        </w:rPr>
        <w:t>XXX模型中间结果需要保留 XX天，最终结果需要保留 XX 天。</w:t>
      </w:r>
    </w:p>
    <w:p w14:paraId="427FD2AA" w14:textId="289123B6" w:rsidR="007A0FCC" w:rsidRPr="007A0FCC" w:rsidRDefault="007A0F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Pr="007A0FCC">
        <w:rPr>
          <w:rFonts w:ascii="宋体" w:eastAsia="宋体" w:hAnsi="宋体" w:hint="eastAsia"/>
        </w:rPr>
        <w:t>根据在能力开放平台测试的情况，请在以下表格中写明模型预估产生的文件个数、预估的文件大小和数据保存周期，包括模型的中间结果。</w:t>
      </w:r>
    </w:p>
    <w:tbl>
      <w:tblPr>
        <w:tblW w:w="6980" w:type="dxa"/>
        <w:tblInd w:w="-10" w:type="dxa"/>
        <w:tblLook w:val="04A0" w:firstRow="1" w:lastRow="0" w:firstColumn="1" w:lastColumn="0" w:noHBand="0" w:noVBand="1"/>
      </w:tblPr>
      <w:tblGrid>
        <w:gridCol w:w="2520"/>
        <w:gridCol w:w="2620"/>
        <w:gridCol w:w="1840"/>
      </w:tblGrid>
      <w:tr w:rsidR="007A0FCC" w:rsidRPr="007A0FCC" w14:paraId="15AC3D23" w14:textId="77777777" w:rsidTr="007A0FCC">
        <w:trPr>
          <w:trHeight w:val="280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62F7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预估项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7F5D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个数或者大小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4E043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 w:rsidR="007A0FCC" w:rsidRPr="007A0FCC" w14:paraId="1F176592" w14:textId="77777777" w:rsidTr="007A0FCC">
        <w:trPr>
          <w:trHeight w:val="28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368B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模型最终结果大小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2945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0" w:author="wangjian" w:date="2018-02-27T17:48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 G/天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30D6F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A0FCC" w:rsidRPr="007A0FCC" w14:paraId="40166490" w14:textId="77777777" w:rsidTr="007A0FCC">
        <w:trPr>
          <w:trHeight w:val="28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4A75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模型最终结果文件个数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6217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1" w:author="wangjian" w:date="2018-02-27T17:48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</w:t>
              </w:r>
              <w:proofErr w:type="gramStart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个</w:t>
              </w:r>
              <w:proofErr w:type="gramEnd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0E24D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A0FCC" w:rsidRPr="007A0FCC" w14:paraId="67943228" w14:textId="77777777" w:rsidTr="007A0FCC">
        <w:trPr>
          <w:trHeight w:val="28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B1D1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模型中间结果大小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8009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2" w:author="wangjian" w:date="2018-02-27T17:49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 G/天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29C55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A0FCC" w:rsidRPr="007A0FCC" w14:paraId="115CE25F" w14:textId="77777777" w:rsidTr="007A0FCC">
        <w:trPr>
          <w:trHeight w:val="28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1B19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模型中间结果文件个数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5D81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3" w:author="wangjian" w:date="2018-02-27T17:49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</w:t>
              </w:r>
              <w:proofErr w:type="gramStart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个</w:t>
              </w:r>
              <w:proofErr w:type="gramEnd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90C61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A0FCC" w:rsidRPr="007A0FCC" w14:paraId="22F2393B" w14:textId="77777777" w:rsidTr="007A0FCC">
        <w:trPr>
          <w:trHeight w:val="28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172D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缓存结果大小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E9D2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4" w:author="wangjian" w:date="2018-02-27T17:49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 G/天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4FA46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A0FCC" w:rsidRPr="007A0FCC" w14:paraId="5D95F4B3" w14:textId="77777777" w:rsidTr="007A0FCC">
        <w:trPr>
          <w:trHeight w:val="29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5231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缓存结果文件个数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FFC2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X</w:t>
            </w:r>
            <w:ins w:id="5" w:author="wangjian" w:date="2018-02-27T17:49:00Z"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X</w:t>
              </w:r>
              <w:proofErr w:type="gramStart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个</w:t>
              </w:r>
              <w:proofErr w:type="gramEnd"/>
              <w:r w:rsidRPr="007A0FCC">
                <w:rPr>
                  <w:rFonts w:ascii="宋体" w:eastAsia="宋体" w:hAnsi="宋体" w:cs="宋体" w:hint="eastAsia"/>
                  <w:color w:val="000000"/>
                  <w:kern w:val="0"/>
                  <w:sz w:val="21"/>
                  <w:szCs w:val="21"/>
                </w:rPr>
                <w:t>/天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3AD23" w14:textId="77777777" w:rsidR="007A0FCC" w:rsidRPr="007A0FCC" w:rsidRDefault="007A0FCC" w:rsidP="007A0F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0FCC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</w:tbl>
    <w:p w14:paraId="1B332AED" w14:textId="77777777" w:rsidR="002F5C37" w:rsidRDefault="002F5C37" w:rsidP="002F5C37">
      <w:pPr>
        <w:rPr>
          <w:rFonts w:ascii="宋体" w:eastAsia="宋体" w:hAnsi="宋体"/>
        </w:rPr>
      </w:pPr>
    </w:p>
    <w:p w14:paraId="4B0F59E0" w14:textId="56228594" w:rsidR="002F5C37" w:rsidRPr="002F5C37" w:rsidRDefault="002F5C3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Pr="002F5C37">
        <w:rPr>
          <w:rFonts w:ascii="宋体" w:eastAsia="宋体" w:hAnsi="宋体"/>
        </w:rPr>
        <w:t>该部分写明模型迭代周期：模型正式上线一个月后，大模型和小模型相加，每月迭代不超过3次；模型小迭代的范围包括小范围更换配置文件和不修改模型逻辑的jar包替换；大迭代范围包括整个模型优化、输出字段调整和配置文件的大量变更。</w:t>
      </w:r>
    </w:p>
    <w:p w14:paraId="26F7C383" w14:textId="741C0BB2" w:rsidR="002F5C37" w:rsidRPr="002F5C37" w:rsidRDefault="002F5C3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Pr="002F5C37">
        <w:rPr>
          <w:rFonts w:ascii="宋体" w:eastAsia="宋体" w:hAnsi="宋体"/>
        </w:rPr>
        <w:t>因模型训练</w:t>
      </w:r>
      <w:proofErr w:type="gramStart"/>
      <w:r w:rsidRPr="002F5C37">
        <w:rPr>
          <w:rFonts w:ascii="宋体" w:eastAsia="宋体" w:hAnsi="宋体"/>
        </w:rPr>
        <w:t>时能力</w:t>
      </w:r>
      <w:proofErr w:type="gramEnd"/>
      <w:r w:rsidRPr="002F5C37">
        <w:rPr>
          <w:rFonts w:ascii="宋体" w:eastAsia="宋体" w:hAnsi="宋体"/>
        </w:rPr>
        <w:t>开放平台为部分样例数据，实际生产平台数据量会比较大，请客户在生产平台进行测试前，做好模型的优化工作，如合并小文件（合并处理后1G~2G）和map join的性能优化等。</w:t>
      </w:r>
    </w:p>
    <w:p w14:paraId="0A1449F7" w14:textId="6E2FA354" w:rsidR="002F5C37" w:rsidRPr="002F5C37" w:rsidRDefault="002F5C3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Pr="002F5C37">
        <w:rPr>
          <w:rFonts w:ascii="宋体" w:eastAsia="宋体" w:hAnsi="宋体"/>
        </w:rPr>
        <w:t>为增强模型的可移植性和</w:t>
      </w:r>
      <w:proofErr w:type="gramStart"/>
      <w:r w:rsidRPr="002F5C37">
        <w:rPr>
          <w:rFonts w:ascii="宋体" w:eastAsia="宋体" w:hAnsi="宋体"/>
        </w:rPr>
        <w:t>可</w:t>
      </w:r>
      <w:proofErr w:type="gramEnd"/>
      <w:r w:rsidRPr="002F5C37">
        <w:rPr>
          <w:rFonts w:ascii="宋体" w:eastAsia="宋体" w:hAnsi="宋体"/>
        </w:rPr>
        <w:t>配置性，涉及到hive表的库名统一设置为参数。</w:t>
      </w:r>
    </w:p>
    <w:p w14:paraId="4766463F" w14:textId="296D0A7E" w:rsidR="002F5C37" w:rsidRPr="002F5C37" w:rsidRDefault="002F5C3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proofErr w:type="gramStart"/>
      <w:r w:rsidRPr="002F5C37">
        <w:rPr>
          <w:rFonts w:ascii="宋体" w:eastAsia="宋体" w:hAnsi="宋体"/>
        </w:rPr>
        <w:t>用户离网的</w:t>
      </w:r>
      <w:proofErr w:type="gramEnd"/>
      <w:r w:rsidRPr="002F5C37">
        <w:rPr>
          <w:rFonts w:ascii="宋体" w:eastAsia="宋体" w:hAnsi="宋体"/>
        </w:rPr>
        <w:t>上网日志数据，因为需要进行数据初筛工作，所以数据提供周期为前一天的数据。</w:t>
      </w:r>
    </w:p>
    <w:p w14:paraId="26D0566A" w14:textId="77777777" w:rsidR="005729FF" w:rsidRDefault="005729FF" w:rsidP="002F5C37">
      <w:pPr>
        <w:rPr>
          <w:rFonts w:ascii="宋体" w:eastAsia="宋体" w:hAnsi="宋体"/>
        </w:rPr>
      </w:pPr>
    </w:p>
    <w:p w14:paraId="3208CDE5" w14:textId="2DA179F4" w:rsidR="0086525D" w:rsidRDefault="0094175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 w:rsidR="002F5C37" w:rsidRPr="002F5C37">
        <w:rPr>
          <w:rFonts w:ascii="宋体" w:eastAsia="宋体" w:hAnsi="宋体"/>
        </w:rPr>
        <w:t>关于模型测试所需时间的说明：</w:t>
      </w:r>
    </w:p>
    <w:p w14:paraId="36AF3A43" w14:textId="61C134E8" w:rsidR="0086525D" w:rsidRDefault="002F5C37" w:rsidP="002F5C37">
      <w:pPr>
        <w:rPr>
          <w:rFonts w:ascii="宋体" w:eastAsia="宋体" w:hAnsi="宋体" w:hint="eastAsia"/>
        </w:rPr>
      </w:pPr>
      <w:r w:rsidRPr="002F5C37">
        <w:rPr>
          <w:rFonts w:ascii="宋体" w:eastAsia="宋体" w:hAnsi="宋体"/>
        </w:rPr>
        <w:t>1）对</w:t>
      </w:r>
      <w:r w:rsidR="0086525D">
        <w:rPr>
          <w:rFonts w:ascii="宋体" w:eastAsia="宋体" w:hAnsi="宋体" w:hint="eastAsia"/>
        </w:rPr>
        <w:t>。</w:t>
      </w:r>
      <w:r w:rsidRPr="002F5C37">
        <w:rPr>
          <w:rFonts w:ascii="宋体" w:eastAsia="宋体" w:hAnsi="宋体"/>
        </w:rPr>
        <w:t xml:space="preserve">于未按照《生产平台多租户模型部署说明》要求出现的问题，反馈时间一般为12工时 </w:t>
      </w:r>
      <w:r w:rsidR="0086525D">
        <w:rPr>
          <w:rFonts w:ascii="宋体" w:eastAsia="宋体" w:hAnsi="宋体" w:hint="eastAsia"/>
        </w:rPr>
        <w:t>；</w:t>
      </w:r>
    </w:p>
    <w:p w14:paraId="39A1BD99" w14:textId="4C17A244" w:rsidR="002F5C37" w:rsidRPr="002F5C37" w:rsidRDefault="002F5C37" w:rsidP="002F5C37">
      <w:pPr>
        <w:rPr>
          <w:rFonts w:ascii="宋体" w:eastAsia="宋体" w:hAnsi="宋体"/>
        </w:rPr>
      </w:pPr>
      <w:r w:rsidRPr="002F5C37">
        <w:rPr>
          <w:rFonts w:ascii="宋体" w:eastAsia="宋体" w:hAnsi="宋体"/>
        </w:rPr>
        <w:t>2）对于模型部署出现的问题，首次</w:t>
      </w:r>
      <w:r w:rsidR="0086525D">
        <w:rPr>
          <w:rFonts w:ascii="宋体" w:eastAsia="宋体" w:hAnsi="宋体" w:hint="eastAsia"/>
        </w:rPr>
        <w:t>。</w:t>
      </w:r>
      <w:r w:rsidRPr="002F5C37">
        <w:rPr>
          <w:rFonts w:ascii="宋体" w:eastAsia="宋体" w:hAnsi="宋体"/>
        </w:rPr>
        <w:t>反馈时间一般为T+2个工作日（T日为部署说明中的问题已经解决的时间）</w:t>
      </w:r>
    </w:p>
    <w:p w14:paraId="10FBF98E" w14:textId="77777777" w:rsidR="005729FF" w:rsidRDefault="005729FF" w:rsidP="002F5C37">
      <w:pPr>
        <w:rPr>
          <w:rFonts w:ascii="宋体" w:eastAsia="宋体" w:hAnsi="宋体"/>
        </w:rPr>
      </w:pPr>
    </w:p>
    <w:p w14:paraId="0CF360D7" w14:textId="47AB4828" w:rsidR="002F5C37" w:rsidRPr="002F5C37" w:rsidRDefault="0094175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</w:t>
      </w:r>
      <w:r w:rsidR="002F5C37" w:rsidRPr="002F5C37">
        <w:rPr>
          <w:rFonts w:ascii="宋体" w:eastAsia="宋体" w:hAnsi="宋体"/>
        </w:rPr>
        <w:t>关于上线部署的说明：上线部署中，若涉及到互联网日志，在2个工作日内可部署完成，不涉及互联网上网日志在1个工作日内可部署完成。</w:t>
      </w:r>
    </w:p>
    <w:p w14:paraId="6FD6CBCE" w14:textId="0756A956" w:rsidR="002F5C37" w:rsidRDefault="00941757" w:rsidP="002F5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</w:t>
      </w:r>
      <w:r w:rsidR="002F5C37" w:rsidRPr="002F5C37">
        <w:rPr>
          <w:rFonts w:ascii="宋体" w:eastAsia="宋体" w:hAnsi="宋体"/>
        </w:rPr>
        <w:t>.考虑数据交付及时性问题，日模型结果数据如果涉及精准营销平台，运行时间不能超过12小时</w:t>
      </w:r>
      <w:r w:rsidR="003C1A28">
        <w:rPr>
          <w:rFonts w:ascii="宋体" w:eastAsia="宋体" w:hAnsi="宋体"/>
        </w:rPr>
        <w:t>自动终止，</w:t>
      </w:r>
      <w:r w:rsidR="002F5C37" w:rsidRPr="002F5C37">
        <w:rPr>
          <w:rFonts w:ascii="宋体" w:eastAsia="宋体" w:hAnsi="宋体"/>
        </w:rPr>
        <w:t>月模型加工不能超过48小时，超过则模型加工自动终止。</w:t>
      </w:r>
    </w:p>
    <w:p w14:paraId="22AB00F7" w14:textId="3DAA1928" w:rsidR="00F543DC" w:rsidRDefault="00F543DC" w:rsidP="002F5C37">
      <w:pPr>
        <w:rPr>
          <w:rFonts w:ascii="宋体" w:eastAsia="宋体" w:hAnsi="宋体"/>
        </w:rPr>
      </w:pPr>
      <w:r>
        <w:rPr>
          <w:rFonts w:ascii="宋体" w:eastAsia="宋体" w:hAnsi="宋体"/>
        </w:rPr>
        <w:t>10、集群环境的版本</w:t>
      </w:r>
    </w:p>
    <w:p w14:paraId="0709C896" w14:textId="77777777" w:rsidR="00F543DC" w:rsidRPr="00F543DC" w:rsidRDefault="00F543DC" w:rsidP="00F543DC">
      <w:pPr>
        <w:rPr>
          <w:rFonts w:ascii="宋体" w:eastAsia="宋体" w:hAnsi="宋体"/>
        </w:rPr>
      </w:pPr>
      <w:r w:rsidRPr="00F543DC">
        <w:rPr>
          <w:rFonts w:ascii="宋体" w:eastAsia="宋体" w:hAnsi="宋体"/>
        </w:rPr>
        <w:t>Java：1.8.0_151-b12</w:t>
      </w:r>
    </w:p>
    <w:p w14:paraId="1D60D0A7" w14:textId="77777777" w:rsidR="00F543DC" w:rsidRPr="00F543DC" w:rsidRDefault="00F543DC" w:rsidP="00F543DC">
      <w:pPr>
        <w:rPr>
          <w:rFonts w:ascii="宋体" w:eastAsia="宋体" w:hAnsi="宋体"/>
        </w:rPr>
      </w:pPr>
      <w:r w:rsidRPr="00F543DC">
        <w:rPr>
          <w:rFonts w:ascii="宋体" w:eastAsia="宋体" w:hAnsi="宋体"/>
        </w:rPr>
        <w:lastRenderedPageBreak/>
        <w:t>Spark：2.2.1</w:t>
      </w:r>
    </w:p>
    <w:p w14:paraId="263145F3" w14:textId="77777777" w:rsidR="00F543DC" w:rsidRPr="00F543DC" w:rsidRDefault="00F543DC" w:rsidP="00F543DC">
      <w:pPr>
        <w:rPr>
          <w:rFonts w:ascii="宋体" w:eastAsia="宋体" w:hAnsi="宋体"/>
        </w:rPr>
      </w:pPr>
      <w:r w:rsidRPr="00F543DC">
        <w:rPr>
          <w:rFonts w:ascii="宋体" w:eastAsia="宋体" w:hAnsi="宋体"/>
        </w:rPr>
        <w:t>Python： 2.7.5</w:t>
      </w:r>
    </w:p>
    <w:p w14:paraId="4B55465B" w14:textId="77777777" w:rsidR="00F543DC" w:rsidRPr="00F543DC" w:rsidRDefault="00F543DC" w:rsidP="00F543DC">
      <w:pPr>
        <w:rPr>
          <w:rFonts w:ascii="宋体" w:eastAsia="宋体" w:hAnsi="宋体"/>
        </w:rPr>
      </w:pPr>
      <w:r w:rsidRPr="00F543DC">
        <w:rPr>
          <w:rFonts w:ascii="宋体" w:eastAsia="宋体" w:hAnsi="宋体"/>
        </w:rPr>
        <w:t>Scala：2.11.8</w:t>
      </w:r>
    </w:p>
    <w:p w14:paraId="2178EB0D" w14:textId="77777777" w:rsidR="00F543DC" w:rsidRPr="00F543DC" w:rsidRDefault="00F543DC" w:rsidP="00F543DC">
      <w:pPr>
        <w:rPr>
          <w:rFonts w:ascii="宋体" w:eastAsia="宋体" w:hAnsi="宋体"/>
        </w:rPr>
      </w:pPr>
      <w:r w:rsidRPr="00F543DC">
        <w:rPr>
          <w:rFonts w:ascii="宋体" w:eastAsia="宋体" w:hAnsi="宋体"/>
        </w:rPr>
        <w:t>Hive：1.1.0-cdh5.5.4</w:t>
      </w:r>
    </w:p>
    <w:p w14:paraId="4B126B6A" w14:textId="36DE0AF8" w:rsidR="00F543DC" w:rsidRPr="002F5C37" w:rsidRDefault="00F543DC" w:rsidP="00F543DC">
      <w:pPr>
        <w:rPr>
          <w:rFonts w:ascii="宋体" w:eastAsia="宋体" w:hAnsi="宋体" w:hint="eastAsia"/>
        </w:rPr>
      </w:pPr>
      <w:r w:rsidRPr="00F543DC">
        <w:rPr>
          <w:rFonts w:ascii="宋体" w:eastAsia="宋体" w:hAnsi="宋体"/>
        </w:rPr>
        <w:t>Hadoop 2.6.0-cdh5.13.1</w:t>
      </w:r>
    </w:p>
    <w:p w14:paraId="3F639EA4" w14:textId="41B8D974" w:rsidR="007A0FCC" w:rsidRDefault="007A0FCC"/>
    <w:p w14:paraId="6B7B0D4E" w14:textId="747C5F61" w:rsidR="0086525D" w:rsidRPr="0086525D" w:rsidRDefault="0086525D" w:rsidP="003C1A28">
      <w:pPr>
        <w:pStyle w:val="2"/>
        <w:rPr>
          <w:rFonts w:ascii="宋体" w:eastAsia="宋体" w:hAnsi="宋体" w:hint="eastAsia"/>
        </w:rPr>
      </w:pPr>
      <w:r w:rsidRPr="0086525D">
        <w:rPr>
          <w:rFonts w:ascii="宋体" w:eastAsia="宋体" w:hAnsi="宋体" w:hint="eastAsia"/>
        </w:rPr>
        <w:t>二、部署规范</w:t>
      </w:r>
    </w:p>
    <w:p w14:paraId="7A8F5CAE" w14:textId="388825CE" w:rsidR="00DC61B9" w:rsidRDefault="0086525D">
      <w:pPr>
        <w:rPr>
          <w:rFonts w:ascii="宋体" w:eastAsia="宋体" w:hAnsi="宋体"/>
        </w:rPr>
      </w:pPr>
      <w:r w:rsidRPr="0086525D">
        <w:rPr>
          <w:rFonts w:ascii="宋体" w:eastAsia="宋体" w:hAnsi="宋体" w:hint="eastAsia"/>
        </w:rPr>
        <w:t>1、互联网日志范例</w:t>
      </w:r>
    </w:p>
    <w:p w14:paraId="5AA03164" w14:textId="210F9991" w:rsidR="00297338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186</w:t>
      </w:r>
      <w:r w:rsidR="00297338">
        <w:rPr>
          <w:rFonts w:ascii="宋体" w:eastAsia="宋体" w:hAnsi="宋体" w:hint="eastAsia"/>
          <w:sz w:val="15"/>
          <w:szCs w:val="15"/>
        </w:rPr>
        <w:t>xxxx</w:t>
      </w:r>
      <w:r w:rsidRPr="00297338">
        <w:rPr>
          <w:rFonts w:ascii="宋体" w:eastAsia="宋体" w:hAnsi="宋体"/>
          <w:sz w:val="15"/>
          <w:szCs w:val="15"/>
        </w:rPr>
        <w:t>9253|650285|11|868520034506905|900|2018-05-28</w:t>
      </w:r>
      <w:r w:rsidR="00297338">
        <w:rPr>
          <w:rFonts w:ascii="宋体" w:eastAsia="宋体" w:hAnsi="宋体"/>
          <w:sz w:val="15"/>
          <w:szCs w:val="15"/>
        </w:rPr>
        <w:t xml:space="preserve"> </w:t>
      </w:r>
      <w:r w:rsidRPr="00297338">
        <w:rPr>
          <w:rFonts w:ascii="宋体" w:eastAsia="宋体" w:hAnsi="宋体"/>
          <w:sz w:val="15"/>
          <w:szCs w:val="15"/>
        </w:rPr>
        <w:t>15:19:46.1188560|2018-05-28 15:24:46.4071180|29177</w:t>
      </w:r>
    </w:p>
    <w:p w14:paraId="7764DC4B" w14:textId="656B2610" w:rsidR="00DC61B9" w:rsidRPr="00297338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|544|164|708|6|10.103.51.40|223.167.</w:t>
      </w:r>
      <w:proofErr w:type="gramStart"/>
      <w:r w:rsidRPr="00297338">
        <w:rPr>
          <w:rFonts w:ascii="宋体" w:eastAsia="宋体" w:hAnsi="宋体"/>
          <w:sz w:val="15"/>
          <w:szCs w:val="15"/>
        </w:rPr>
        <w:t>105.44|0||3gnet.mnc</w:t>
      </w:r>
      <w:proofErr w:type="gramEnd"/>
      <w:r w:rsidRPr="00297338">
        <w:rPr>
          <w:rFonts w:ascii="宋体" w:eastAsia="宋体" w:hAnsi="宋体"/>
          <w:sz w:val="15"/>
          <w:szCs w:val="15"/>
        </w:rPr>
        <w:t>001.mcc460.gprs|460015374621091|10.100.206.150|10.100.33.1||55318|443|1|5|</w:t>
      </w:r>
    </w:p>
    <w:p w14:paraId="135FDDD8" w14:textId="3F3683BD" w:rsidR="00297338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186</w:t>
      </w:r>
      <w:r w:rsidR="00297338">
        <w:rPr>
          <w:rFonts w:ascii="宋体" w:eastAsia="宋体" w:hAnsi="宋体" w:hint="eastAsia"/>
          <w:sz w:val="15"/>
          <w:szCs w:val="15"/>
        </w:rPr>
        <w:t>xxxx</w:t>
      </w:r>
      <w:r w:rsidRPr="00297338">
        <w:rPr>
          <w:rFonts w:ascii="宋体" w:eastAsia="宋体" w:hAnsi="宋体"/>
          <w:sz w:val="15"/>
          <w:szCs w:val="15"/>
        </w:rPr>
        <w:t>2387|33937|31|357710060205054|912|2018-05-28 15:19:51.9664070|2018-05-28 15:19:53.4129400|276|124</w:t>
      </w:r>
    </w:p>
    <w:p w14:paraId="7364276C" w14:textId="4E93B3A7" w:rsidR="00DC61B9" w:rsidRPr="00297338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|156|280|6|10.136.27.167|202.97.224.68|0||3gnet.mnc001.mcc460.gprs|460014640632148|116.79.237.150|220.206.138.129||21607|53|1|2|lm4.uuserv70.com</w:t>
      </w:r>
    </w:p>
    <w:p w14:paraId="0C8EF00D" w14:textId="31C226F3" w:rsidR="00297338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132</w:t>
      </w:r>
      <w:r w:rsidR="00297338">
        <w:rPr>
          <w:rFonts w:ascii="宋体" w:eastAsia="宋体" w:hAnsi="宋体" w:hint="eastAsia"/>
          <w:sz w:val="15"/>
          <w:szCs w:val="15"/>
        </w:rPr>
        <w:t>xxxx</w:t>
      </w:r>
      <w:r w:rsidRPr="00297338">
        <w:rPr>
          <w:rFonts w:ascii="宋体" w:eastAsia="宋体" w:hAnsi="宋体"/>
          <w:sz w:val="15"/>
          <w:szCs w:val="15"/>
        </w:rPr>
        <w:t>8568|650519|31|864086035480577|915|2018-05-28 15:19:51.9754320|2018-05-28 15:20:01.9912080|10015</w:t>
      </w:r>
    </w:p>
    <w:p w14:paraId="644955F0" w14:textId="7ADC1F43" w:rsidR="00DC61B9" w:rsidRDefault="00DC61B9" w:rsidP="00DC61B9">
      <w:pPr>
        <w:rPr>
          <w:rFonts w:ascii="宋体" w:eastAsia="宋体" w:hAnsi="宋体"/>
          <w:sz w:val="15"/>
          <w:szCs w:val="15"/>
        </w:rPr>
      </w:pPr>
      <w:r w:rsidRPr="00297338">
        <w:rPr>
          <w:rFonts w:ascii="宋体" w:eastAsia="宋体" w:hAnsi="宋体"/>
          <w:sz w:val="15"/>
          <w:szCs w:val="15"/>
        </w:rPr>
        <w:t>|132|0|132|6|10.24.20.209|202.97.224.69|0||3gwap.mnc001.mcc460.gprs|460011645204382|10.101.176.246|10.100.33.1||62464|53|0||accscdn.m.taobao.com</w:t>
      </w:r>
    </w:p>
    <w:p w14:paraId="0B7B6BE5" w14:textId="3EE1892F" w:rsidR="00B46838" w:rsidRPr="00B46838" w:rsidRDefault="00075C4C" w:rsidP="00075C4C">
      <w:pPr>
        <w:pStyle w:val="10"/>
        <w:ind w:firstLineChars="0" w:firstLine="0"/>
        <w:rPr>
          <w:rFonts w:ascii="宋体" w:eastAsia="宋体" w:hAnsi="宋体" w:cs="宋体"/>
          <w:kern w:val="0"/>
        </w:rPr>
      </w:pPr>
      <w:r>
        <w:rPr>
          <w:rFonts w:ascii="宋体" w:eastAsia="宋体" w:hAnsi="宋体"/>
        </w:rPr>
        <w:t>2、程序</w:t>
      </w:r>
      <w:proofErr w:type="spellStart"/>
      <w:r w:rsidRPr="00B46838">
        <w:rPr>
          <w:rFonts w:ascii="宋体" w:eastAsia="宋体" w:hAnsi="宋体"/>
        </w:rPr>
        <w:t>job_name</w:t>
      </w:r>
      <w:proofErr w:type="spellEnd"/>
      <w:r w:rsidRPr="00B46838">
        <w:rPr>
          <w:rFonts w:ascii="宋体" w:eastAsia="宋体" w:hAnsi="宋体"/>
        </w:rPr>
        <w:t>规范</w:t>
      </w:r>
    </w:p>
    <w:p w14:paraId="18E6EB03" w14:textId="42600961" w:rsidR="00B46838" w:rsidRPr="00B46838" w:rsidRDefault="00B46838" w:rsidP="00B46838">
      <w:pPr>
        <w:widowControl/>
        <w:ind w:firstLine="420"/>
        <w:jc w:val="left"/>
        <w:rPr>
          <w:rFonts w:ascii="宋体" w:eastAsia="宋体" w:hAnsi="宋体"/>
        </w:rPr>
      </w:pPr>
      <w:r w:rsidRPr="00B46838">
        <w:rPr>
          <w:rFonts w:ascii="宋体" w:eastAsia="宋体" w:hAnsi="宋体"/>
        </w:rPr>
        <w:t>请在编写程序是将的程序</w:t>
      </w:r>
      <w:proofErr w:type="spellStart"/>
      <w:r w:rsidRPr="00B46838">
        <w:rPr>
          <w:rFonts w:ascii="宋体" w:eastAsia="宋体" w:hAnsi="宋体"/>
        </w:rPr>
        <w:t>job_name</w:t>
      </w:r>
      <w:proofErr w:type="spellEnd"/>
      <w:r w:rsidRPr="00B46838">
        <w:rPr>
          <w:rFonts w:ascii="宋体" w:eastAsia="宋体" w:hAnsi="宋体"/>
        </w:rPr>
        <w:t>命名为租户名@模型名称格式，以便后续进行程序监控是能够对各个租户的模型加以区分</w:t>
      </w:r>
    </w:p>
    <w:p w14:paraId="6DD29C1E" w14:textId="2820A685" w:rsidR="00B46838" w:rsidRPr="00B46838" w:rsidRDefault="00B46838" w:rsidP="007979EF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B46838">
        <w:rPr>
          <w:rFonts w:ascii="宋体" w:eastAsia="宋体" w:hAnsi="宋体"/>
        </w:rPr>
        <w:t>例如：</w:t>
      </w:r>
      <w:proofErr w:type="gramStart"/>
      <w:r w:rsidRPr="00B46838">
        <w:rPr>
          <w:rFonts w:ascii="宋体" w:eastAsia="宋体" w:hAnsi="宋体" w:hint="eastAsia"/>
        </w:rPr>
        <w:t>如</w:t>
      </w:r>
      <w:r w:rsidRPr="00B46838">
        <w:rPr>
          <w:rFonts w:ascii="宋体" w:eastAsia="宋体" w:hAnsi="宋体"/>
        </w:rPr>
        <w:t>慧信通</w:t>
      </w:r>
      <w:proofErr w:type="gramEnd"/>
      <w:r w:rsidRPr="00B46838">
        <w:rPr>
          <w:rFonts w:ascii="宋体" w:eastAsia="宋体" w:hAnsi="宋体"/>
        </w:rPr>
        <w:t>的房产模型</w:t>
      </w:r>
      <w:proofErr w:type="spellStart"/>
      <w:r w:rsidRPr="00B46838">
        <w:rPr>
          <w:rFonts w:ascii="宋体" w:eastAsia="宋体" w:hAnsi="宋体"/>
        </w:rPr>
        <w:t>job_name</w:t>
      </w:r>
      <w:proofErr w:type="spellEnd"/>
      <w:r w:rsidRPr="00B46838">
        <w:rPr>
          <w:rFonts w:ascii="宋体" w:eastAsia="宋体" w:hAnsi="宋体"/>
        </w:rPr>
        <w:t>命名为：</w:t>
      </w:r>
      <w:r w:rsidRPr="00B46838">
        <w:rPr>
          <w:rFonts w:ascii="宋体" w:eastAsia="宋体" w:hAnsi="宋体"/>
        </w:rPr>
        <w:fldChar w:fldCharType="begin"/>
      </w:r>
      <w:r w:rsidRPr="00B46838">
        <w:rPr>
          <w:rFonts w:ascii="宋体" w:eastAsia="宋体" w:hAnsi="宋体"/>
        </w:rPr>
        <w:instrText xml:space="preserve"> HYPERLINK "mailto:hxt@House" </w:instrText>
      </w:r>
      <w:r w:rsidRPr="00B46838">
        <w:rPr>
          <w:rFonts w:ascii="宋体" w:eastAsia="宋体" w:hAnsi="宋体"/>
        </w:rPr>
        <w:fldChar w:fldCharType="separate"/>
      </w:r>
      <w:r w:rsidRPr="00B46838">
        <w:rPr>
          <w:rFonts w:ascii="宋体" w:eastAsia="宋体" w:hAnsi="宋体"/>
        </w:rPr>
        <w:t>hxt@House</w:t>
      </w:r>
      <w:r w:rsidRPr="00B46838">
        <w:rPr>
          <w:rFonts w:ascii="宋体" w:eastAsia="宋体" w:hAnsi="宋体"/>
        </w:rPr>
        <w:fldChar w:fldCharType="end"/>
      </w:r>
    </w:p>
    <w:p w14:paraId="43BC166C" w14:textId="77777777" w:rsidR="00B46838" w:rsidRPr="00B46838" w:rsidRDefault="00B46838" w:rsidP="00B46838">
      <w:pPr>
        <w:widowControl/>
        <w:jc w:val="left"/>
        <w:rPr>
          <w:rFonts w:ascii="宋体" w:eastAsia="宋体" w:hAnsi="宋体" w:cs="宋体"/>
          <w:kern w:val="0"/>
        </w:rPr>
      </w:pPr>
    </w:p>
    <w:p w14:paraId="21B4F9E3" w14:textId="77777777" w:rsidR="00B46838" w:rsidRPr="00B46838" w:rsidRDefault="00B46838" w:rsidP="00B46838">
      <w:pPr>
        <w:widowControl/>
        <w:jc w:val="left"/>
        <w:rPr>
          <w:rFonts w:ascii="宋体" w:eastAsia="宋体" w:hAnsi="宋体" w:cs="宋体"/>
          <w:kern w:val="0"/>
        </w:rPr>
      </w:pPr>
      <w:r w:rsidRPr="00B46838">
        <w:rPr>
          <w:rFonts w:ascii="宋体" w:eastAsia="宋体" w:hAnsi="宋体" w:cs="宋体"/>
          <w:noProof/>
          <w:kern w:val="0"/>
        </w:rPr>
        <w:drawing>
          <wp:inline distT="0" distB="0" distL="0" distR="0" wp14:anchorId="4FAA7D5B" wp14:editId="5A97E96B">
            <wp:extent cx="6358255" cy="110490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125" cy="11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45509" w14:textId="77777777" w:rsidR="00B46838" w:rsidRPr="00B46838" w:rsidRDefault="00B46838" w:rsidP="00B46838">
      <w:pPr>
        <w:widowControl/>
        <w:jc w:val="left"/>
        <w:rPr>
          <w:rFonts w:ascii="宋体" w:eastAsia="宋体" w:hAnsi="宋体" w:cs="宋体" w:hint="eastAsia"/>
          <w:kern w:val="0"/>
        </w:rPr>
      </w:pPr>
    </w:p>
    <w:p w14:paraId="606F1348" w14:textId="73AA0646" w:rsidR="00B46838" w:rsidRPr="00B46838" w:rsidRDefault="00B46838" w:rsidP="00B46838">
      <w:pPr>
        <w:pStyle w:val="10"/>
        <w:ind w:firstLineChars="0" w:firstLine="0"/>
        <w:rPr>
          <w:rFonts w:ascii="宋体" w:eastAsia="宋体" w:hAnsi="宋体" w:cs="宋体"/>
          <w:kern w:val="0"/>
        </w:rPr>
      </w:pPr>
      <w:r>
        <w:rPr>
          <w:rFonts w:ascii="宋体" w:eastAsia="宋体" w:hAnsi="宋体"/>
        </w:rPr>
        <w:t>3、</w:t>
      </w:r>
      <w:r w:rsidRPr="00B46838">
        <w:rPr>
          <w:rFonts w:ascii="宋体" w:eastAsia="宋体" w:hAnsi="宋体"/>
        </w:rPr>
        <w:t>输出数据分隔符</w:t>
      </w:r>
    </w:p>
    <w:p w14:paraId="2043A945" w14:textId="77777777" w:rsidR="00B46838" w:rsidRPr="00B46838" w:rsidRDefault="00B46838" w:rsidP="00B46838">
      <w:pPr>
        <w:widowControl/>
        <w:jc w:val="left"/>
        <w:rPr>
          <w:rFonts w:ascii="宋体" w:eastAsia="宋体" w:hAnsi="宋体"/>
        </w:rPr>
      </w:pPr>
      <w:r w:rsidRPr="00B46838">
        <w:rPr>
          <w:rFonts w:ascii="宋体" w:eastAsia="宋体" w:hAnsi="宋体"/>
        </w:rPr>
        <w:t>租户模型输出数据</w:t>
      </w:r>
      <w:proofErr w:type="gramStart"/>
      <w:r w:rsidRPr="00B46838">
        <w:rPr>
          <w:rFonts w:ascii="宋体" w:eastAsia="宋体" w:hAnsi="宋体"/>
        </w:rPr>
        <w:t>请全部</w:t>
      </w:r>
      <w:proofErr w:type="gramEnd"/>
      <w:r w:rsidRPr="00B46838">
        <w:rPr>
          <w:rFonts w:ascii="宋体" w:eastAsia="宋体" w:hAnsi="宋体"/>
        </w:rPr>
        <w:t>设置为'|'分隔符</w:t>
      </w:r>
    </w:p>
    <w:p w14:paraId="5EC1760F" w14:textId="77777777" w:rsidR="00B46838" w:rsidRPr="00B46838" w:rsidRDefault="00B46838" w:rsidP="00B46838">
      <w:pPr>
        <w:widowControl/>
        <w:jc w:val="left"/>
        <w:rPr>
          <w:rFonts w:ascii="宋体" w:eastAsia="宋体" w:hAnsi="宋体"/>
        </w:rPr>
      </w:pPr>
      <w:r w:rsidRPr="00B46838">
        <w:rPr>
          <w:rFonts w:ascii="宋体" w:eastAsia="宋体" w:hAnsi="宋体"/>
        </w:rPr>
        <w:t>样</w:t>
      </w:r>
      <w:proofErr w:type="gramStart"/>
      <w:r w:rsidRPr="00B46838">
        <w:rPr>
          <w:rFonts w:ascii="宋体" w:eastAsia="宋体" w:hAnsi="宋体"/>
        </w:rPr>
        <w:t>例数据</w:t>
      </w:r>
      <w:proofErr w:type="gramEnd"/>
      <w:r w:rsidRPr="00B46838">
        <w:rPr>
          <w:rFonts w:ascii="宋体" w:eastAsia="宋体" w:hAnsi="宋体"/>
        </w:rPr>
        <w:t>如下：</w:t>
      </w:r>
    </w:p>
    <w:p w14:paraId="3EDB0DEB" w14:textId="77777777" w:rsidR="00B46838" w:rsidRPr="00B46838" w:rsidRDefault="00B46838" w:rsidP="00B46838">
      <w:pPr>
        <w:widowControl/>
        <w:jc w:val="left"/>
        <w:rPr>
          <w:rFonts w:ascii="宋体" w:eastAsia="宋体" w:hAnsi="宋体" w:cs="宋体"/>
          <w:kern w:val="0"/>
        </w:rPr>
      </w:pPr>
      <w:r w:rsidRPr="00B46838">
        <w:rPr>
          <w:rFonts w:ascii="宋体" w:eastAsia="宋体" w:hAnsi="宋体" w:cs="宋体"/>
          <w:noProof/>
          <w:kern w:val="0"/>
        </w:rPr>
        <w:drawing>
          <wp:inline distT="0" distB="0" distL="0" distR="0" wp14:anchorId="10E29427" wp14:editId="5F5A4D52">
            <wp:extent cx="5274310" cy="397510"/>
            <wp:effectExtent l="0" t="0" r="1397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1BC7F" w14:textId="3AE5BA46" w:rsidR="00B46838" w:rsidRPr="00B46838" w:rsidRDefault="00107939" w:rsidP="00107939">
      <w:pPr>
        <w:pStyle w:val="10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4、</w:t>
      </w:r>
      <w:r w:rsidR="00B46838" w:rsidRPr="00B46838">
        <w:rPr>
          <w:rFonts w:ascii="宋体" w:eastAsia="宋体" w:hAnsi="宋体" w:hint="eastAsia"/>
        </w:rPr>
        <w:t>租户</w:t>
      </w:r>
      <w:r w:rsidR="00B46838" w:rsidRPr="00B46838">
        <w:rPr>
          <w:rFonts w:ascii="宋体" w:eastAsia="宋体" w:hAnsi="宋体"/>
        </w:rPr>
        <w:t>模型参数</w:t>
      </w:r>
      <w:r w:rsidR="00B46838" w:rsidRPr="00B46838">
        <w:rPr>
          <w:rFonts w:ascii="宋体" w:eastAsia="宋体" w:hAnsi="宋体" w:hint="eastAsia"/>
        </w:rPr>
        <w:t>设置</w:t>
      </w:r>
    </w:p>
    <w:p w14:paraId="619942F4" w14:textId="0AD8A4FB" w:rsidR="00B46838" w:rsidRDefault="00B46838" w:rsidP="00107939">
      <w:pPr>
        <w:widowControl/>
        <w:ind w:firstLine="420"/>
        <w:jc w:val="left"/>
        <w:rPr>
          <w:rFonts w:ascii="宋体" w:eastAsia="宋体" w:hAnsi="宋体"/>
        </w:rPr>
      </w:pPr>
      <w:r w:rsidRPr="00107939">
        <w:rPr>
          <w:rFonts w:ascii="宋体" w:eastAsia="宋体" w:hAnsi="宋体" w:hint="eastAsia"/>
        </w:rPr>
        <w:t>模</w:t>
      </w:r>
      <w:r w:rsidRPr="00107939">
        <w:rPr>
          <w:rFonts w:ascii="宋体" w:eastAsia="宋体" w:hAnsi="宋体"/>
        </w:rPr>
        <w:t>型程序中涉及到输入目录、配置文件、输出目录、hive数据库名、执行账期、省份和程序执行队列，请设置为可执行jar包外的参数，方便部署人员配置；</w:t>
      </w:r>
    </w:p>
    <w:p w14:paraId="3E473558" w14:textId="7448351C" w:rsidR="00F543DC" w:rsidRPr="00107939" w:rsidRDefault="00F543DC" w:rsidP="00F543DC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5、模型资源配置</w:t>
      </w:r>
    </w:p>
    <w:p w14:paraId="09BB85D4" w14:textId="1687BAA2" w:rsidR="00297338" w:rsidRDefault="00A66639" w:rsidP="00297338">
      <w:pPr>
        <w:rPr>
          <w:rFonts w:ascii="宋体" w:eastAsia="宋体" w:hAnsi="宋体"/>
        </w:rPr>
      </w:pPr>
      <w:r w:rsidRPr="00A66639">
        <w:rPr>
          <w:rFonts w:ascii="宋体" w:eastAsia="宋体" w:hAnsi="宋体" w:hint="eastAsia"/>
        </w:rPr>
        <w:t>预计</w:t>
      </w:r>
      <w:r w:rsidRPr="00A66639">
        <w:rPr>
          <w:rFonts w:ascii="宋体" w:eastAsia="宋体" w:hAnsi="宋体"/>
        </w:rPr>
        <w:t>3-4节点（每节点目前为24C+80G内存）</w:t>
      </w:r>
    </w:p>
    <w:p w14:paraId="700FA1D4" w14:textId="3D5CF988" w:rsidR="005A3511" w:rsidRPr="00D1298D" w:rsidRDefault="005A3511" w:rsidP="00D1298D">
      <w:pPr>
        <w:pStyle w:val="a8"/>
        <w:numPr>
          <w:ilvl w:val="0"/>
          <w:numId w:val="7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r w:rsidRPr="00D1298D">
        <w:rPr>
          <w:rFonts w:ascii="宋体" w:eastAsia="宋体" w:hAnsi="宋体" w:cstheme="majorBidi" w:hint="eastAsia"/>
          <w:b/>
          <w:bCs/>
          <w:sz w:val="32"/>
          <w:szCs w:val="32"/>
        </w:rPr>
        <w:lastRenderedPageBreak/>
        <w:t>常见问题汇总</w:t>
      </w:r>
    </w:p>
    <w:p w14:paraId="2C9524EF" w14:textId="7DEFD561" w:rsidR="00D1298D" w:rsidRPr="00D1298D" w:rsidRDefault="0018259B" w:rsidP="00D1298D">
      <w:pPr>
        <w:pStyle w:val="10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1、</w:t>
      </w:r>
      <w:r w:rsidR="00D1298D" w:rsidRPr="00D1298D">
        <w:rPr>
          <w:rFonts w:ascii="宋体" w:eastAsia="宋体" w:hAnsi="宋体"/>
          <w:b/>
        </w:rPr>
        <w:t>模型输入数据</w:t>
      </w:r>
    </w:p>
    <w:p w14:paraId="70B6AA21" w14:textId="77777777" w:rsidR="00D1298D" w:rsidRPr="00BC693B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数据规范中字段与数据可开放数据规范不符合 例如：流量上网日志原始表生产平台中共有26个字段，租户输入字段超出26个字段范围</w:t>
      </w:r>
      <w:r w:rsidRPr="00BC693B">
        <w:rPr>
          <w:rFonts w:ascii="宋体" w:eastAsia="宋体" w:hAnsi="宋体" w:hint="eastAsia"/>
        </w:rPr>
        <w:t>；</w:t>
      </w:r>
    </w:p>
    <w:p w14:paraId="2AA9B4DE" w14:textId="77777777" w:rsidR="00D1298D" w:rsidRPr="00BC693B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hive表中数据以</w:t>
      </w:r>
      <w:proofErr w:type="spellStart"/>
      <w:r w:rsidRPr="00BC693B">
        <w:rPr>
          <w:rFonts w:ascii="宋体" w:eastAsia="宋体" w:hAnsi="宋体"/>
        </w:rPr>
        <w:t>hdfs</w:t>
      </w:r>
      <w:proofErr w:type="spellEnd"/>
      <w:r w:rsidRPr="00BC693B">
        <w:rPr>
          <w:rFonts w:ascii="宋体" w:eastAsia="宋体" w:hAnsi="宋体"/>
        </w:rPr>
        <w:t>方式进行数据输入，读取分区字段，实际文件存储中分区字段是不存在的</w:t>
      </w:r>
      <w:r w:rsidRPr="00BC693B">
        <w:rPr>
          <w:rFonts w:ascii="宋体" w:eastAsia="宋体" w:hAnsi="宋体" w:hint="eastAsia"/>
        </w:rPr>
        <w:t>；</w:t>
      </w:r>
    </w:p>
    <w:p w14:paraId="4B8C6C4F" w14:textId="77777777" w:rsidR="00D1298D" w:rsidRPr="00BC693B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hive</w:t>
      </w:r>
      <w:proofErr w:type="gramStart"/>
      <w:r w:rsidRPr="00BC693B">
        <w:rPr>
          <w:rFonts w:ascii="宋体" w:eastAsia="宋体" w:hAnsi="宋体"/>
        </w:rPr>
        <w:t>表直接</w:t>
      </w:r>
      <w:proofErr w:type="gramEnd"/>
      <w:r w:rsidRPr="00BC693B">
        <w:rPr>
          <w:rFonts w:ascii="宋体" w:eastAsia="宋体" w:hAnsi="宋体"/>
        </w:rPr>
        <w:t>作为模型输入以select方式读取时，字段名称与生产平台规范不符合</w:t>
      </w:r>
      <w:r w:rsidRPr="00BC693B">
        <w:rPr>
          <w:rFonts w:ascii="宋体" w:eastAsia="宋体" w:hAnsi="宋体" w:hint="eastAsia"/>
        </w:rPr>
        <w:t>；</w:t>
      </w:r>
    </w:p>
    <w:p w14:paraId="6523ED5C" w14:textId="77777777" w:rsidR="00D1298D" w:rsidRPr="00BC693B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流量上网日志需要进行筛选的，在部署文档提交的同时请提交相关筛选规则</w:t>
      </w:r>
      <w:r>
        <w:rPr>
          <w:rFonts w:ascii="宋体" w:eastAsia="宋体" w:hAnsi="宋体" w:hint="eastAsia"/>
        </w:rPr>
        <w:t>；</w:t>
      </w:r>
    </w:p>
    <w:p w14:paraId="2E55DA62" w14:textId="77777777" w:rsidR="00D1298D" w:rsidRPr="00BC693B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上网日志筛选的host列表文件，需在文档中注明，</w:t>
      </w:r>
      <w:proofErr w:type="gramStart"/>
      <w:r w:rsidRPr="00BC693B">
        <w:rPr>
          <w:rFonts w:ascii="宋体" w:eastAsia="宋体" w:hAnsi="宋体" w:hint="eastAsia"/>
        </w:rPr>
        <w:t>请避免</w:t>
      </w:r>
      <w:proofErr w:type="gramEnd"/>
      <w:r w:rsidRPr="00BC693B">
        <w:rPr>
          <w:rFonts w:ascii="宋体" w:eastAsia="宋体" w:hAnsi="宋体"/>
        </w:rPr>
        <w:t>出现筛选规则找不到的情况；</w:t>
      </w:r>
    </w:p>
    <w:p w14:paraId="2EA7B406" w14:textId="77777777" w:rsidR="00D1298D" w:rsidRDefault="00D1298D" w:rsidP="00D1298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部署文档输入字段与模型实际输入字段不符</w:t>
      </w:r>
      <w:r>
        <w:rPr>
          <w:rFonts w:ascii="宋体" w:eastAsia="宋体" w:hAnsi="宋体" w:hint="eastAsia"/>
        </w:rPr>
        <w:t>；</w:t>
      </w:r>
    </w:p>
    <w:p w14:paraId="72B21C86" w14:textId="77777777" w:rsidR="00D1298D" w:rsidRPr="00D1298D" w:rsidRDefault="00D1298D" w:rsidP="00D1298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1298D">
        <w:rPr>
          <w:rFonts w:ascii="宋体" w:eastAsia="宋体" w:hAnsi="宋体" w:hint="eastAsia"/>
        </w:rPr>
        <w:t>租户</w:t>
      </w:r>
      <w:proofErr w:type="gramStart"/>
      <w:r w:rsidRPr="00D1298D">
        <w:rPr>
          <w:rFonts w:ascii="宋体" w:eastAsia="宋体" w:hAnsi="宋体" w:hint="eastAsia"/>
        </w:rPr>
        <w:t>跑取全国</w:t>
      </w:r>
      <w:proofErr w:type="gramEnd"/>
      <w:r w:rsidRPr="00D1298D">
        <w:rPr>
          <w:rFonts w:ascii="宋体" w:eastAsia="宋体" w:hAnsi="宋体" w:hint="eastAsia"/>
        </w:rPr>
        <w:t>数据传入参数为</w:t>
      </w:r>
      <w:r w:rsidRPr="00D1298D">
        <w:rPr>
          <w:rFonts w:ascii="宋体" w:eastAsia="宋体" w:hAnsi="宋体"/>
        </w:rPr>
        <w:t>099，实际生产上并无此省分字段，</w:t>
      </w:r>
      <w:proofErr w:type="gramStart"/>
      <w:r w:rsidRPr="00D1298D">
        <w:rPr>
          <w:rFonts w:ascii="宋体" w:eastAsia="宋体" w:hAnsi="宋体"/>
        </w:rPr>
        <w:t>需指代明确</w:t>
      </w:r>
      <w:proofErr w:type="gramEnd"/>
      <w:r w:rsidRPr="00D1298D">
        <w:rPr>
          <w:rFonts w:ascii="宋体" w:eastAsia="宋体" w:hAnsi="宋体"/>
        </w:rPr>
        <w:t>或者参数以0*代指全国</w:t>
      </w:r>
      <w:r w:rsidRPr="00D1298D">
        <w:rPr>
          <w:rFonts w:ascii="宋体" w:eastAsia="宋体" w:hAnsi="宋体" w:hint="eastAsia"/>
        </w:rPr>
        <w:t>；</w:t>
      </w:r>
    </w:p>
    <w:p w14:paraId="35FD326C" w14:textId="77777777" w:rsidR="00D1298D" w:rsidRPr="00D1298D" w:rsidRDefault="00D1298D" w:rsidP="00D1298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1298D">
        <w:rPr>
          <w:rFonts w:ascii="宋体" w:eastAsia="宋体" w:hAnsi="宋体"/>
        </w:rPr>
        <w:t>输入数据不是可开放数据规范里的原始数据的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需在程序里写明加工脚本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涉及的数据存放路径以参数传入即可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部署人员不做二次加工或定制</w:t>
      </w:r>
      <w:proofErr w:type="gramStart"/>
      <w:r w:rsidRPr="00D1298D">
        <w:rPr>
          <w:rFonts w:ascii="宋体" w:eastAsia="宋体" w:hAnsi="宋体"/>
        </w:rPr>
        <w:t>化数据</w:t>
      </w:r>
      <w:proofErr w:type="gramEnd"/>
      <w:r w:rsidRPr="00D1298D">
        <w:rPr>
          <w:rFonts w:ascii="宋体" w:eastAsia="宋体" w:hAnsi="宋体"/>
        </w:rPr>
        <w:t>需求</w:t>
      </w:r>
      <w:r w:rsidRPr="00D1298D">
        <w:rPr>
          <w:rFonts w:ascii="宋体" w:eastAsia="宋体" w:hAnsi="宋体" w:hint="eastAsia"/>
        </w:rPr>
        <w:t>；</w:t>
      </w:r>
    </w:p>
    <w:p w14:paraId="4D8428E2" w14:textId="56AD368B" w:rsidR="00D1298D" w:rsidRDefault="00D1298D" w:rsidP="00D1298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1298D">
        <w:rPr>
          <w:rFonts w:ascii="宋体" w:eastAsia="宋体" w:hAnsi="宋体"/>
        </w:rPr>
        <w:t>租户自己的输入数据需与生产数据保持一致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如均为加密格式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否则无法与生产数据关联匹配</w:t>
      </w:r>
      <w:r w:rsidRPr="00D1298D">
        <w:rPr>
          <w:rFonts w:ascii="宋体" w:eastAsia="宋体" w:hAnsi="宋体" w:hint="eastAsia"/>
        </w:rPr>
        <w:t>。</w:t>
      </w:r>
    </w:p>
    <w:p w14:paraId="4E12685C" w14:textId="77777777" w:rsidR="0018259B" w:rsidRPr="0018259B" w:rsidRDefault="0018259B" w:rsidP="0018259B">
      <w:pPr>
        <w:rPr>
          <w:rFonts w:ascii="宋体" w:eastAsia="宋体" w:hAnsi="宋体" w:hint="eastAsia"/>
        </w:rPr>
      </w:pPr>
    </w:p>
    <w:p w14:paraId="62214329" w14:textId="0F6FB949" w:rsidR="00D1298D" w:rsidRPr="0018259B" w:rsidRDefault="0018259B" w:rsidP="0018259B">
      <w:pPr>
        <w:pStyle w:val="10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2、</w:t>
      </w:r>
      <w:r w:rsidR="00D1298D" w:rsidRPr="0018259B">
        <w:rPr>
          <w:rFonts w:ascii="宋体" w:eastAsia="宋体" w:hAnsi="宋体"/>
          <w:b/>
        </w:rPr>
        <w:t xml:space="preserve">模型输出数据 </w:t>
      </w:r>
    </w:p>
    <w:p w14:paraId="311A6CAA" w14:textId="77777777" w:rsidR="00D1298D" w:rsidRPr="00BC693B" w:rsidRDefault="00D1298D" w:rsidP="00D1298D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模型输出字段与部署文档不符</w:t>
      </w:r>
    </w:p>
    <w:p w14:paraId="4FF4CC18" w14:textId="77777777" w:rsidR="0018259B" w:rsidRDefault="00D1298D" w:rsidP="0018259B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模型输出数据请明确写明是分省数据还是全国数据，方便部署人员进行后续数据推送</w:t>
      </w:r>
    </w:p>
    <w:p w14:paraId="483C3C07" w14:textId="4C5184C4" w:rsidR="00D1298D" w:rsidRPr="0018259B" w:rsidRDefault="00D1298D" w:rsidP="0018259B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bookmarkStart w:id="6" w:name="_GoBack"/>
      <w:bookmarkEnd w:id="6"/>
      <w:r w:rsidRPr="0018259B">
        <w:rPr>
          <w:rFonts w:ascii="宋体" w:eastAsia="宋体" w:hAnsi="宋体"/>
          <w:b/>
        </w:rPr>
        <w:t>模型部署时问题</w:t>
      </w:r>
    </w:p>
    <w:p w14:paraId="49D7A651" w14:textId="77777777" w:rsidR="00D1298D" w:rsidRPr="00BC693B" w:rsidRDefault="00D1298D" w:rsidP="00D1298D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文档配置文件需修改处，请在部署文档中写明，做出重点标注</w:t>
      </w:r>
    </w:p>
    <w:p w14:paraId="71146018" w14:textId="77777777" w:rsidR="00D1298D" w:rsidRPr="00BC693B" w:rsidRDefault="00D1298D" w:rsidP="00D1298D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/>
        </w:rPr>
        <w:t>执行脚本</w:t>
      </w:r>
      <w:proofErr w:type="gramStart"/>
      <w:r w:rsidRPr="00BC693B">
        <w:rPr>
          <w:rFonts w:ascii="宋体" w:eastAsia="宋体" w:hAnsi="宋体"/>
        </w:rPr>
        <w:t>样例请写明</w:t>
      </w:r>
      <w:proofErr w:type="gramEnd"/>
      <w:r w:rsidRPr="00BC693B">
        <w:rPr>
          <w:rFonts w:ascii="宋体" w:eastAsia="宋体" w:hAnsi="宋体"/>
        </w:rPr>
        <w:t>在部署文档中，不要单独写在文档外部</w:t>
      </w:r>
    </w:p>
    <w:p w14:paraId="35B75D6C" w14:textId="77777777" w:rsidR="00D1298D" w:rsidRDefault="00D1298D" w:rsidP="00D1298D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BC693B">
        <w:rPr>
          <w:rFonts w:ascii="宋体" w:eastAsia="宋体" w:hAnsi="宋体" w:hint="eastAsia"/>
        </w:rPr>
        <w:t>执行程序的</w:t>
      </w:r>
      <w:proofErr w:type="gramStart"/>
      <w:r w:rsidRPr="00BC693B">
        <w:rPr>
          <w:rFonts w:ascii="宋体" w:eastAsia="宋体" w:hAnsi="宋体" w:hint="eastAsia"/>
        </w:rPr>
        <w:t>命令及样例</w:t>
      </w:r>
      <w:proofErr w:type="gramEnd"/>
      <w:r w:rsidRPr="00BC693B">
        <w:rPr>
          <w:rFonts w:ascii="宋体" w:eastAsia="宋体" w:hAnsi="宋体" w:hint="eastAsia"/>
        </w:rPr>
        <w:t>在部署文档中填写规范，尤其涉及</w:t>
      </w:r>
      <w:proofErr w:type="gramStart"/>
      <w:r w:rsidRPr="00BC693B">
        <w:rPr>
          <w:rFonts w:ascii="宋体" w:eastAsia="宋体" w:hAnsi="宋体" w:hint="eastAsia"/>
        </w:rPr>
        <w:t>到主类和</w:t>
      </w:r>
      <w:proofErr w:type="gramEnd"/>
      <w:r w:rsidRPr="00BC693B">
        <w:rPr>
          <w:rFonts w:ascii="宋体" w:eastAsia="宋体" w:hAnsi="宋体" w:hint="eastAsia"/>
        </w:rPr>
        <w:t>参数。请不要单独在文档外填写；</w:t>
      </w:r>
    </w:p>
    <w:p w14:paraId="5687D6DE" w14:textId="77777777" w:rsidR="00D1298D" w:rsidRPr="00D1298D" w:rsidRDefault="00D1298D" w:rsidP="00D1298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1298D">
        <w:rPr>
          <w:rFonts w:ascii="宋体" w:eastAsia="宋体" w:hAnsi="宋体" w:hint="eastAsia"/>
        </w:rPr>
        <w:t>租户模型依赖</w:t>
      </w:r>
      <w:r w:rsidRPr="00D1298D">
        <w:rPr>
          <w:rFonts w:ascii="宋体" w:eastAsia="宋体" w:hAnsi="宋体"/>
        </w:rPr>
        <w:t>python的依赖包，生产部署测试只能client模式测试，无法用cluster集群模式跑取</w:t>
      </w:r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所需的依赖环境需自行封装成包进行调用。</w:t>
      </w:r>
    </w:p>
    <w:p w14:paraId="344AEC4C" w14:textId="77777777" w:rsidR="00D1298D" w:rsidRPr="00D1298D" w:rsidRDefault="00D1298D" w:rsidP="00D1298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gramStart"/>
      <w:r w:rsidRPr="00D1298D">
        <w:rPr>
          <w:rFonts w:ascii="宋体" w:eastAsia="宋体" w:hAnsi="宋体" w:hint="eastAsia"/>
        </w:rPr>
        <w:t>租户跑取的</w:t>
      </w:r>
      <w:proofErr w:type="gramEnd"/>
      <w:r w:rsidRPr="00D1298D">
        <w:rPr>
          <w:rFonts w:ascii="宋体" w:eastAsia="宋体" w:hAnsi="宋体" w:hint="eastAsia"/>
        </w:rPr>
        <w:t>结果数据需直接写入</w:t>
      </w:r>
      <w:proofErr w:type="spellStart"/>
      <w:r w:rsidRPr="00D1298D">
        <w:rPr>
          <w:rFonts w:ascii="宋体" w:eastAsia="宋体" w:hAnsi="宋体"/>
        </w:rPr>
        <w:t>hdfs</w:t>
      </w:r>
      <w:proofErr w:type="spellEnd"/>
      <w:r w:rsidRPr="00D1298D">
        <w:rPr>
          <w:rFonts w:ascii="宋体" w:eastAsia="宋体" w:hAnsi="宋体"/>
        </w:rPr>
        <w:t>或者hive表里，所需的路径或者表</w:t>
      </w:r>
      <w:proofErr w:type="gramStart"/>
      <w:r w:rsidRPr="00D1298D">
        <w:rPr>
          <w:rFonts w:ascii="宋体" w:eastAsia="宋体" w:hAnsi="宋体"/>
        </w:rPr>
        <w:t>名建议传</w:t>
      </w:r>
      <w:proofErr w:type="gramEnd"/>
      <w:r w:rsidRPr="00D1298D">
        <w:rPr>
          <w:rFonts w:ascii="宋体" w:eastAsia="宋体" w:hAnsi="宋体"/>
        </w:rPr>
        <w:t>参数或者统一按规范取名，例如库名为，</w:t>
      </w:r>
      <w:proofErr w:type="spellStart"/>
      <w:r w:rsidRPr="00D1298D">
        <w:rPr>
          <w:rFonts w:ascii="宋体" w:eastAsia="宋体" w:hAnsi="宋体"/>
        </w:rPr>
        <w:t>lf_xhsy_pro</w:t>
      </w:r>
      <w:proofErr w:type="spellEnd"/>
      <w:r w:rsidRPr="00D1298D">
        <w:rPr>
          <w:rFonts w:ascii="宋体" w:eastAsia="宋体" w:hAnsi="宋体" w:hint="eastAsia"/>
        </w:rPr>
        <w:t>，</w:t>
      </w:r>
      <w:r w:rsidRPr="00D1298D">
        <w:rPr>
          <w:rFonts w:ascii="宋体" w:eastAsia="宋体" w:hAnsi="宋体"/>
        </w:rPr>
        <w:t>中间为租户名称缩写。</w:t>
      </w:r>
    </w:p>
    <w:p w14:paraId="3957FDCC" w14:textId="77777777" w:rsidR="00D1298D" w:rsidRPr="00D1298D" w:rsidRDefault="00D1298D" w:rsidP="00D1298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1298D">
        <w:rPr>
          <w:rFonts w:ascii="宋体" w:eastAsia="宋体" w:hAnsi="宋体"/>
        </w:rPr>
        <w:t>租户</w:t>
      </w:r>
      <w:proofErr w:type="gramStart"/>
      <w:r w:rsidRPr="00D1298D">
        <w:rPr>
          <w:rFonts w:ascii="宋体" w:eastAsia="宋体" w:hAnsi="宋体"/>
        </w:rPr>
        <w:t>的建表语句</w:t>
      </w:r>
      <w:proofErr w:type="gramEnd"/>
      <w:r w:rsidRPr="00D1298D">
        <w:rPr>
          <w:rFonts w:ascii="宋体" w:eastAsia="宋体" w:hAnsi="宋体"/>
        </w:rPr>
        <w:t>等需按部署文档规范命名并提交</w:t>
      </w:r>
      <w:r w:rsidRPr="00D1298D">
        <w:rPr>
          <w:rFonts w:ascii="宋体" w:eastAsia="宋体" w:hAnsi="宋体" w:hint="eastAsia"/>
        </w:rPr>
        <w:t>，不要按照测试时命名。</w:t>
      </w:r>
    </w:p>
    <w:p w14:paraId="7FB03AF2" w14:textId="77777777" w:rsidR="00D1298D" w:rsidRPr="005907B4" w:rsidRDefault="00D1298D" w:rsidP="00D1298D">
      <w:pPr>
        <w:widowControl/>
        <w:jc w:val="left"/>
        <w:rPr>
          <w:rFonts w:ascii="宋体" w:eastAsia="宋体" w:hAnsi="宋体"/>
        </w:rPr>
      </w:pPr>
    </w:p>
    <w:p w14:paraId="26D24CD4" w14:textId="14A2C467" w:rsidR="00D1298D" w:rsidRPr="0018259B" w:rsidRDefault="0018259B" w:rsidP="0018259B">
      <w:pPr>
        <w:rPr>
          <w:rFonts w:ascii="宋体" w:eastAsia="宋体" w:hAnsi="宋体"/>
        </w:rPr>
      </w:pPr>
      <w:r>
        <w:rPr>
          <w:rFonts w:ascii="宋体" w:eastAsia="宋体" w:hAnsi="宋体" w:cstheme="majorBidi" w:hint="eastAsia"/>
          <w:b/>
          <w:bCs/>
          <w:sz w:val="32"/>
          <w:szCs w:val="32"/>
        </w:rPr>
        <w:t>四、</w:t>
      </w:r>
      <w:r w:rsidR="00D1298D" w:rsidRPr="0018259B">
        <w:rPr>
          <w:rFonts w:ascii="宋体" w:eastAsia="宋体" w:hAnsi="宋体" w:cstheme="majorBidi" w:hint="eastAsia"/>
          <w:b/>
          <w:bCs/>
          <w:sz w:val="32"/>
          <w:szCs w:val="32"/>
        </w:rPr>
        <w:t>模型迭代更新</w:t>
      </w:r>
    </w:p>
    <w:p w14:paraId="6CDA1EAE" w14:textId="77777777" w:rsidR="00D1298D" w:rsidRPr="00BC693B" w:rsidRDefault="00D1298D" w:rsidP="00D1298D">
      <w:pPr>
        <w:widowControl/>
        <w:jc w:val="left"/>
        <w:rPr>
          <w:rFonts w:ascii="宋体" w:eastAsia="宋体" w:hAnsi="宋体"/>
        </w:rPr>
      </w:pPr>
      <w:r w:rsidRPr="00BC693B">
        <w:rPr>
          <w:rFonts w:ascii="宋体" w:eastAsia="宋体" w:hAnsi="宋体" w:hint="eastAsia"/>
        </w:rPr>
        <w:t>模型迭代时必须同时更新部署文档，请在原部署文档基础上填写迭代内容</w:t>
      </w:r>
    </w:p>
    <w:p w14:paraId="338792F1" w14:textId="77777777" w:rsidR="00D1298D" w:rsidRPr="00D1298D" w:rsidRDefault="00D1298D" w:rsidP="00297338">
      <w:pPr>
        <w:rPr>
          <w:rFonts w:ascii="宋体" w:eastAsia="宋体" w:hAnsi="宋体" w:cstheme="majorBidi" w:hint="eastAsia"/>
          <w:b/>
          <w:bCs/>
          <w:sz w:val="32"/>
          <w:szCs w:val="32"/>
        </w:rPr>
      </w:pPr>
    </w:p>
    <w:p w14:paraId="1CD1FAC1" w14:textId="77777777" w:rsidR="0086525D" w:rsidRPr="0086525D" w:rsidRDefault="0086525D">
      <w:pPr>
        <w:rPr>
          <w:rFonts w:ascii="宋体" w:eastAsia="宋体" w:hAnsi="宋体" w:hint="eastAsia"/>
        </w:rPr>
      </w:pPr>
    </w:p>
    <w:sectPr w:rsidR="0086525D" w:rsidRPr="0086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156A" w14:textId="77777777" w:rsidR="00F40F47" w:rsidRDefault="00F40F47" w:rsidP="004D0E09">
      <w:r>
        <w:separator/>
      </w:r>
    </w:p>
  </w:endnote>
  <w:endnote w:type="continuationSeparator" w:id="0">
    <w:p w14:paraId="16781F82" w14:textId="77777777" w:rsidR="00F40F47" w:rsidRDefault="00F40F47" w:rsidP="004D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宋体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1339" w14:textId="77777777" w:rsidR="00F40F47" w:rsidRDefault="00F40F47" w:rsidP="004D0E09">
      <w:r>
        <w:separator/>
      </w:r>
    </w:p>
  </w:footnote>
  <w:footnote w:type="continuationSeparator" w:id="0">
    <w:p w14:paraId="6DBC0B87" w14:textId="77777777" w:rsidR="00F40F47" w:rsidRDefault="00F40F47" w:rsidP="004D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32C"/>
    <w:multiLevelType w:val="multilevel"/>
    <w:tmpl w:val="0056132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64F90"/>
    <w:multiLevelType w:val="multilevel"/>
    <w:tmpl w:val="1236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D7B82"/>
    <w:multiLevelType w:val="hybridMultilevel"/>
    <w:tmpl w:val="312A9086"/>
    <w:lvl w:ilvl="0" w:tplc="833041D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126D228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12D30"/>
    <w:multiLevelType w:val="multilevel"/>
    <w:tmpl w:val="45D12D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5370E"/>
    <w:multiLevelType w:val="multilevel"/>
    <w:tmpl w:val="521537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D2AB6"/>
    <w:multiLevelType w:val="hybridMultilevel"/>
    <w:tmpl w:val="E2F8DC08"/>
    <w:lvl w:ilvl="0" w:tplc="459E4EC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A44EA"/>
    <w:multiLevelType w:val="multilevel"/>
    <w:tmpl w:val="630A44E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3F0DBC"/>
    <w:multiLevelType w:val="multilevel"/>
    <w:tmpl w:val="643F0D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5E5660"/>
    <w:multiLevelType w:val="hybridMultilevel"/>
    <w:tmpl w:val="ED32266A"/>
    <w:lvl w:ilvl="0" w:tplc="AC5CD23C">
      <w:start w:val="3"/>
      <w:numFmt w:val="decimal"/>
      <w:lvlText w:val="%1、"/>
      <w:lvlJc w:val="left"/>
      <w:pPr>
        <w:ind w:left="380" w:hanging="3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94"/>
    <w:rsid w:val="00075C4C"/>
    <w:rsid w:val="00095812"/>
    <w:rsid w:val="00106B94"/>
    <w:rsid w:val="00107939"/>
    <w:rsid w:val="0018259B"/>
    <w:rsid w:val="00232138"/>
    <w:rsid w:val="002713AC"/>
    <w:rsid w:val="00297338"/>
    <w:rsid w:val="002A5B14"/>
    <w:rsid w:val="002F5C37"/>
    <w:rsid w:val="003C1A28"/>
    <w:rsid w:val="004D0E09"/>
    <w:rsid w:val="004F16E2"/>
    <w:rsid w:val="005729FF"/>
    <w:rsid w:val="005A3511"/>
    <w:rsid w:val="005D4DF8"/>
    <w:rsid w:val="00780816"/>
    <w:rsid w:val="007979EF"/>
    <w:rsid w:val="007A0FCC"/>
    <w:rsid w:val="00811018"/>
    <w:rsid w:val="0086525D"/>
    <w:rsid w:val="008E6FBC"/>
    <w:rsid w:val="00941757"/>
    <w:rsid w:val="00A66639"/>
    <w:rsid w:val="00B46838"/>
    <w:rsid w:val="00C209FC"/>
    <w:rsid w:val="00D1298D"/>
    <w:rsid w:val="00DC61B9"/>
    <w:rsid w:val="00F40F47"/>
    <w:rsid w:val="00F5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BAC2"/>
  <w15:chartTrackingRefBased/>
  <w15:docId w15:val="{10DA6CB2-D46D-4F6E-8B3F-05D1B70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E09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95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E09"/>
    <w:rPr>
      <w:sz w:val="18"/>
      <w:szCs w:val="18"/>
    </w:rPr>
  </w:style>
  <w:style w:type="paragraph" w:customStyle="1" w:styleId="1">
    <w:name w:val="无间隔1"/>
    <w:link w:val="a7"/>
    <w:uiPriority w:val="1"/>
    <w:qFormat/>
    <w:rsid w:val="004D0E09"/>
    <w:rPr>
      <w:rFonts w:eastAsia="Microsoft YaHei UI"/>
      <w:kern w:val="0"/>
      <w:sz w:val="22"/>
    </w:rPr>
  </w:style>
  <w:style w:type="character" w:customStyle="1" w:styleId="a7">
    <w:name w:val="无间隔字符"/>
    <w:basedOn w:val="a0"/>
    <w:link w:val="1"/>
    <w:uiPriority w:val="1"/>
    <w:qFormat/>
    <w:rsid w:val="004D0E09"/>
    <w:rPr>
      <w:rFonts w:eastAsia="Microsoft YaHei UI"/>
      <w:kern w:val="0"/>
      <w:sz w:val="22"/>
    </w:rPr>
  </w:style>
  <w:style w:type="character" w:customStyle="1" w:styleId="20">
    <w:name w:val="标题 2 字符"/>
    <w:basedOn w:val="a0"/>
    <w:link w:val="2"/>
    <w:uiPriority w:val="9"/>
    <w:qFormat/>
    <w:rsid w:val="000958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46838"/>
    <w:pPr>
      <w:ind w:firstLineChars="200" w:firstLine="420"/>
    </w:pPr>
  </w:style>
  <w:style w:type="paragraph" w:styleId="a8">
    <w:name w:val="List Paragraph"/>
    <w:basedOn w:val="a"/>
    <w:uiPriority w:val="99"/>
    <w:qFormat/>
    <w:rsid w:val="00B46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思路</dc:creator>
  <cp:keywords/>
  <dc:description/>
  <cp:lastModifiedBy>蒲 思路</cp:lastModifiedBy>
  <cp:revision>116</cp:revision>
  <dcterms:created xsi:type="dcterms:W3CDTF">2018-05-28T07:20:00Z</dcterms:created>
  <dcterms:modified xsi:type="dcterms:W3CDTF">2018-05-28T08:46:00Z</dcterms:modified>
</cp:coreProperties>
</file>